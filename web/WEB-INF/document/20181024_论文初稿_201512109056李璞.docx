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262B9" w14:textId="53A8FA74" w:rsidR="00220A75" w:rsidRDefault="00220A75" w:rsidP="007351BA">
      <w:pPr>
        <w:tabs>
          <w:tab w:val="left" w:pos="720"/>
        </w:tabs>
        <w:spacing w:line="240" w:lineRule="auto"/>
        <w:ind w:firstLineChars="0"/>
        <w:jc w:val="center"/>
        <w:rPr>
          <w:spacing w:val="20"/>
          <w:sz w:val="32"/>
          <w:szCs w:val="32"/>
        </w:rPr>
      </w:pPr>
      <w:r w:rsidRPr="00BA1860">
        <w:rPr>
          <w:noProof/>
          <w:spacing w:val="20"/>
          <w:sz w:val="32"/>
          <w:szCs w:val="32"/>
        </w:rPr>
        <w:drawing>
          <wp:inline distT="0" distB="0" distL="0" distR="0" wp14:anchorId="57180489" wp14:editId="6FC780E6">
            <wp:extent cx="2619375" cy="2105025"/>
            <wp:effectExtent l="0" t="0" r="0" b="0"/>
            <wp:docPr id="8" name="图片 8" descr="说明: QQ图片2018041209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QQ图片20180412090226.pn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2105025"/>
                    </a:xfrm>
                    <a:prstGeom prst="rect">
                      <a:avLst/>
                    </a:prstGeom>
                    <a:noFill/>
                    <a:ln>
                      <a:noFill/>
                    </a:ln>
                  </pic:spPr>
                </pic:pic>
              </a:graphicData>
            </a:graphic>
          </wp:inline>
        </w:drawing>
      </w:r>
    </w:p>
    <w:p w14:paraId="6181F73F" w14:textId="1D7AFE80" w:rsidR="00220A75" w:rsidRPr="00AA109F" w:rsidRDefault="00220A75" w:rsidP="007351BA">
      <w:pPr>
        <w:spacing w:line="240" w:lineRule="auto"/>
        <w:ind w:firstLineChars="0"/>
        <w:jc w:val="center"/>
        <w:rPr>
          <w:rFonts w:ascii="黑体" w:eastAsia="黑体"/>
          <w:spacing w:val="62"/>
          <w:sz w:val="52"/>
          <w:szCs w:val="52"/>
        </w:rPr>
      </w:pPr>
      <w:r w:rsidRPr="00BA1860">
        <w:rPr>
          <w:rFonts w:ascii="黑体" w:eastAsia="黑体"/>
          <w:noProof/>
          <w:spacing w:val="62"/>
          <w:sz w:val="52"/>
          <w:szCs w:val="52"/>
        </w:rPr>
        <w:drawing>
          <wp:inline distT="0" distB="0" distL="0" distR="0" wp14:anchorId="4F72F1C8" wp14:editId="564483A4">
            <wp:extent cx="2105025" cy="657225"/>
            <wp:effectExtent l="0" t="0" r="9525" b="0"/>
            <wp:docPr id="7" name="图片 7" descr="说明: QQ图片20180412144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QQ图片20180412144734.png"/>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05025" cy="657225"/>
                    </a:xfrm>
                    <a:prstGeom prst="rect">
                      <a:avLst/>
                    </a:prstGeom>
                    <a:noFill/>
                    <a:ln>
                      <a:noFill/>
                    </a:ln>
                  </pic:spPr>
                </pic:pic>
              </a:graphicData>
            </a:graphic>
          </wp:inline>
        </w:drawing>
      </w:r>
    </w:p>
    <w:p w14:paraId="2A421C31" w14:textId="4344782B" w:rsidR="004856BD" w:rsidRDefault="00220A75" w:rsidP="007351BA">
      <w:pPr>
        <w:spacing w:line="240" w:lineRule="auto"/>
        <w:ind w:firstLineChars="0"/>
        <w:jc w:val="center"/>
        <w:rPr>
          <w:rFonts w:ascii="黑体" w:eastAsia="黑体"/>
          <w:b/>
          <w:bCs/>
          <w:spacing w:val="62"/>
          <w:sz w:val="52"/>
          <w:szCs w:val="52"/>
        </w:rPr>
      </w:pPr>
      <w:r w:rsidRPr="00CA497A">
        <w:rPr>
          <w:rFonts w:ascii="黑体" w:eastAsia="黑体" w:cs="黑体" w:hint="eastAsia"/>
          <w:b/>
          <w:bCs/>
          <w:spacing w:val="62"/>
          <w:sz w:val="52"/>
          <w:szCs w:val="52"/>
        </w:rPr>
        <w:t>本科生毕业论文（设计）</w:t>
      </w:r>
    </w:p>
    <w:p w14:paraId="34C2EA6E" w14:textId="34A84B83" w:rsidR="009D1F41" w:rsidRPr="007351BA" w:rsidRDefault="009D1F41" w:rsidP="00B65980">
      <w:pPr>
        <w:spacing w:line="480" w:lineRule="auto"/>
        <w:ind w:firstLineChars="0"/>
        <w:jc w:val="center"/>
        <w:rPr>
          <w:rFonts w:ascii="黑体" w:eastAsia="黑体" w:hAnsi="黑体" w:cs="Calibri"/>
          <w:b/>
          <w:bCs/>
          <w:spacing w:val="62"/>
          <w:sz w:val="30"/>
          <w:szCs w:val="30"/>
        </w:rPr>
      </w:pPr>
    </w:p>
    <w:p w14:paraId="3765BA5B" w14:textId="54AAFFC3" w:rsidR="009D1F41" w:rsidRPr="007351BA" w:rsidRDefault="009D1F41" w:rsidP="00B65980">
      <w:pPr>
        <w:spacing w:line="480" w:lineRule="auto"/>
        <w:ind w:firstLineChars="0"/>
        <w:jc w:val="center"/>
        <w:rPr>
          <w:rFonts w:ascii="黑体" w:eastAsia="黑体" w:hAnsi="黑体" w:cs="Calibri"/>
          <w:b/>
          <w:bCs/>
          <w:spacing w:val="62"/>
          <w:sz w:val="30"/>
          <w:szCs w:val="30"/>
        </w:rPr>
      </w:pPr>
    </w:p>
    <w:p w14:paraId="3F22B95A" w14:textId="138E52BB" w:rsidR="009D1F41" w:rsidRPr="007351BA" w:rsidRDefault="009D1F41" w:rsidP="00F01612">
      <w:pPr>
        <w:snapToGrid w:val="0"/>
        <w:spacing w:line="480" w:lineRule="auto"/>
        <w:ind w:firstLineChars="0"/>
        <w:jc w:val="center"/>
        <w:rPr>
          <w:rFonts w:ascii="黑体" w:eastAsia="黑体" w:hAnsi="黑体" w:cs="Calibri"/>
          <w:b/>
          <w:bCs/>
          <w:spacing w:val="62"/>
          <w:sz w:val="30"/>
          <w:szCs w:val="30"/>
        </w:rPr>
      </w:pPr>
    </w:p>
    <w:p w14:paraId="664BCAAE" w14:textId="35015E3B" w:rsidR="009D1F41" w:rsidRPr="005F2B35" w:rsidRDefault="009D1F41" w:rsidP="005F2B35">
      <w:pPr>
        <w:snapToGrid w:val="0"/>
        <w:spacing w:line="480" w:lineRule="auto"/>
        <w:ind w:firstLineChars="0" w:firstLine="0"/>
        <w:jc w:val="center"/>
        <w:rPr>
          <w:rFonts w:ascii="黑体" w:eastAsia="黑体" w:hAnsi="黑体"/>
          <w:b/>
          <w:sz w:val="30"/>
          <w:szCs w:val="30"/>
          <w:u w:val="single"/>
        </w:rPr>
      </w:pPr>
      <w:r w:rsidRPr="007351BA">
        <w:rPr>
          <w:rFonts w:ascii="黑体" w:eastAsia="黑体" w:hAnsi="黑体" w:hint="eastAsia"/>
          <w:b/>
          <w:sz w:val="30"/>
          <w:szCs w:val="30"/>
        </w:rPr>
        <w:t>题</w:t>
      </w:r>
      <w:r w:rsidRPr="007351BA">
        <w:rPr>
          <w:rFonts w:ascii="黑体" w:eastAsia="黑体" w:hAnsi="黑体"/>
          <w:b/>
          <w:sz w:val="30"/>
          <w:szCs w:val="30"/>
        </w:rPr>
        <w:t xml:space="preserve">    </w:t>
      </w:r>
      <w:r w:rsidRPr="007351BA">
        <w:rPr>
          <w:rFonts w:ascii="黑体" w:eastAsia="黑体" w:hAnsi="黑体" w:hint="eastAsia"/>
          <w:b/>
          <w:sz w:val="30"/>
          <w:szCs w:val="30"/>
        </w:rPr>
        <w:t>目</w:t>
      </w:r>
      <w:r w:rsidR="00B65980">
        <w:rPr>
          <w:rFonts w:ascii="黑体" w:eastAsia="黑体" w:hAnsi="黑体" w:hint="eastAsia"/>
          <w:b/>
          <w:sz w:val="30"/>
          <w:szCs w:val="30"/>
        </w:rPr>
        <w:t xml:space="preserve"> </w:t>
      </w:r>
      <w:r w:rsidR="00B65980">
        <w:rPr>
          <w:rFonts w:ascii="黑体" w:eastAsia="黑体" w:hAnsi="黑体"/>
          <w:b/>
          <w:sz w:val="30"/>
          <w:szCs w:val="30"/>
          <w:u w:val="single"/>
        </w:rPr>
        <w:tab/>
      </w:r>
      <w:r w:rsidR="00A02B6C">
        <w:rPr>
          <w:rFonts w:ascii="黑体" w:eastAsia="黑体" w:hAnsi="黑体"/>
          <w:b/>
          <w:sz w:val="30"/>
          <w:szCs w:val="30"/>
          <w:u w:val="single"/>
        </w:rPr>
        <w:tab/>
      </w:r>
      <w:r w:rsidR="006D3FEC">
        <w:rPr>
          <w:rFonts w:ascii="黑体" w:eastAsia="黑体" w:hAnsi="黑体"/>
          <w:b/>
          <w:sz w:val="30"/>
          <w:szCs w:val="30"/>
          <w:u w:val="single"/>
        </w:rPr>
        <w:tab/>
      </w:r>
      <w:proofErr w:type="gramStart"/>
      <w:r w:rsidR="006D3FEC">
        <w:rPr>
          <w:rFonts w:ascii="黑体" w:eastAsia="黑体" w:hAnsi="黑体" w:hint="eastAsia"/>
          <w:b/>
          <w:sz w:val="30"/>
          <w:szCs w:val="30"/>
          <w:u w:val="single"/>
        </w:rPr>
        <w:t>云印享</w:t>
      </w:r>
      <w:proofErr w:type="gramEnd"/>
      <w:r w:rsidR="006D3FEC">
        <w:rPr>
          <w:rFonts w:ascii="黑体" w:eastAsia="黑体" w:hAnsi="黑体" w:hint="eastAsia"/>
          <w:b/>
          <w:sz w:val="30"/>
          <w:szCs w:val="30"/>
          <w:u w:val="single"/>
        </w:rPr>
        <w:t>打印服务平台</w:t>
      </w:r>
      <w:r w:rsidR="006D3FEC">
        <w:rPr>
          <w:rFonts w:ascii="黑体" w:eastAsia="黑体" w:hAnsi="黑体"/>
          <w:b/>
          <w:sz w:val="30"/>
          <w:szCs w:val="30"/>
          <w:u w:val="single"/>
        </w:rPr>
        <w:tab/>
      </w:r>
      <w:r w:rsidR="006D3FEC">
        <w:rPr>
          <w:rFonts w:ascii="黑体" w:eastAsia="黑体" w:hAnsi="黑体"/>
          <w:b/>
          <w:sz w:val="30"/>
          <w:szCs w:val="30"/>
          <w:u w:val="single"/>
        </w:rPr>
        <w:tab/>
      </w:r>
      <w:r w:rsidR="00B65980">
        <w:rPr>
          <w:rFonts w:ascii="黑体" w:eastAsia="黑体" w:hAnsi="黑体"/>
          <w:b/>
          <w:sz w:val="30"/>
          <w:szCs w:val="30"/>
          <w:u w:val="single"/>
        </w:rPr>
        <w:tab/>
      </w:r>
    </w:p>
    <w:p w14:paraId="3F2367EF" w14:textId="7193250D" w:rsidR="009D1F41" w:rsidRPr="00B65980" w:rsidRDefault="007351BA" w:rsidP="00F01612">
      <w:pPr>
        <w:snapToGrid w:val="0"/>
        <w:spacing w:line="480" w:lineRule="auto"/>
        <w:ind w:firstLineChars="0" w:firstLine="0"/>
        <w:jc w:val="center"/>
        <w:rPr>
          <w:rFonts w:ascii="黑体" w:eastAsia="黑体" w:hAnsi="黑体"/>
          <w:b/>
          <w:sz w:val="30"/>
          <w:szCs w:val="30"/>
          <w:u w:val="single"/>
        </w:rPr>
      </w:pPr>
      <w:r w:rsidRPr="007351BA">
        <w:rPr>
          <w:rFonts w:ascii="黑体" w:eastAsia="黑体" w:hAnsi="黑体" w:hint="eastAsia"/>
          <w:b/>
          <w:sz w:val="30"/>
          <w:szCs w:val="30"/>
        </w:rPr>
        <w:t>姓</w:t>
      </w:r>
      <w:r w:rsidRPr="007351BA">
        <w:rPr>
          <w:rFonts w:ascii="黑体" w:eastAsia="黑体" w:hAnsi="黑体"/>
          <w:b/>
          <w:sz w:val="30"/>
          <w:szCs w:val="30"/>
        </w:rPr>
        <w:t xml:space="preserve">    </w:t>
      </w:r>
      <w:r w:rsidRPr="007351BA">
        <w:rPr>
          <w:rFonts w:ascii="黑体" w:eastAsia="黑体" w:hAnsi="黑体" w:hint="eastAsia"/>
          <w:b/>
          <w:sz w:val="30"/>
          <w:szCs w:val="30"/>
        </w:rPr>
        <w:t>名</w:t>
      </w:r>
      <w:r w:rsidR="00B65980">
        <w:rPr>
          <w:rFonts w:ascii="黑体" w:eastAsia="黑体" w:hAnsi="黑体" w:hint="eastAsia"/>
          <w:b/>
          <w:sz w:val="30"/>
          <w:szCs w:val="30"/>
        </w:rPr>
        <w:t xml:space="preserve"> </w:t>
      </w:r>
      <w:r w:rsidR="00B65980">
        <w:rPr>
          <w:rFonts w:ascii="黑体" w:eastAsia="黑体" w:hAnsi="黑体"/>
          <w:b/>
          <w:sz w:val="30"/>
          <w:szCs w:val="30"/>
          <w:u w:val="single"/>
        </w:rPr>
        <w:tab/>
      </w:r>
      <w:r w:rsidR="00B65980">
        <w:rPr>
          <w:rFonts w:ascii="黑体" w:eastAsia="黑体" w:hAnsi="黑体"/>
          <w:b/>
          <w:sz w:val="30"/>
          <w:szCs w:val="30"/>
          <w:u w:val="single"/>
        </w:rPr>
        <w:tab/>
      </w:r>
      <w:r w:rsidR="00A02B6C">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proofErr w:type="gramStart"/>
      <w:r w:rsidR="006D3FEC">
        <w:rPr>
          <w:rFonts w:ascii="黑体" w:eastAsia="黑体" w:hAnsi="黑体" w:hint="eastAsia"/>
          <w:b/>
          <w:sz w:val="30"/>
          <w:szCs w:val="30"/>
          <w:u w:val="single"/>
        </w:rPr>
        <w:t>李璞</w:t>
      </w:r>
      <w:proofErr w:type="gramEnd"/>
      <w:r w:rsidR="006D3FEC">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p>
    <w:p w14:paraId="2D326695" w14:textId="6FDFA393" w:rsidR="00B65980" w:rsidRDefault="007351BA" w:rsidP="006B5245">
      <w:pPr>
        <w:snapToGrid w:val="0"/>
        <w:spacing w:line="480" w:lineRule="auto"/>
        <w:ind w:firstLineChars="0" w:firstLine="0"/>
        <w:jc w:val="center"/>
        <w:rPr>
          <w:rFonts w:ascii="黑体" w:eastAsia="黑体" w:hAnsi="黑体"/>
          <w:b/>
          <w:sz w:val="30"/>
          <w:szCs w:val="30"/>
        </w:rPr>
      </w:pPr>
      <w:r w:rsidRPr="007351BA">
        <w:rPr>
          <w:rFonts w:ascii="黑体" w:eastAsia="黑体" w:hAnsi="黑体" w:hint="eastAsia"/>
          <w:b/>
          <w:sz w:val="30"/>
          <w:szCs w:val="30"/>
        </w:rPr>
        <w:t>学</w:t>
      </w:r>
      <w:r w:rsidRPr="007351BA">
        <w:rPr>
          <w:rFonts w:ascii="黑体" w:eastAsia="黑体" w:hAnsi="黑体"/>
          <w:b/>
          <w:sz w:val="30"/>
          <w:szCs w:val="30"/>
        </w:rPr>
        <w:t xml:space="preserve">    </w:t>
      </w:r>
      <w:r w:rsidRPr="007351BA">
        <w:rPr>
          <w:rFonts w:ascii="黑体" w:eastAsia="黑体" w:hAnsi="黑体" w:hint="eastAsia"/>
          <w:b/>
          <w:sz w:val="30"/>
          <w:szCs w:val="30"/>
        </w:rPr>
        <w:t>号</w:t>
      </w:r>
      <w:r w:rsidR="00B65980">
        <w:rPr>
          <w:rFonts w:ascii="黑体" w:eastAsia="黑体" w:hAnsi="黑体" w:hint="eastAsia"/>
          <w:b/>
          <w:sz w:val="30"/>
          <w:szCs w:val="30"/>
        </w:rPr>
        <w:t xml:space="preserve"> </w:t>
      </w:r>
      <w:r w:rsidR="00B65980">
        <w:rPr>
          <w:rFonts w:ascii="黑体" w:eastAsia="黑体" w:hAnsi="黑体"/>
          <w:b/>
          <w:sz w:val="30"/>
          <w:szCs w:val="30"/>
          <w:u w:val="single"/>
        </w:rPr>
        <w:tab/>
      </w:r>
      <w:r w:rsidR="00B65980">
        <w:rPr>
          <w:rFonts w:ascii="黑体" w:eastAsia="黑体" w:hAnsi="黑体"/>
          <w:b/>
          <w:sz w:val="30"/>
          <w:szCs w:val="30"/>
          <w:u w:val="single"/>
        </w:rPr>
        <w:tab/>
      </w:r>
      <w:r w:rsidR="00A02B6C">
        <w:rPr>
          <w:rFonts w:ascii="黑体" w:eastAsia="黑体" w:hAnsi="黑体"/>
          <w:b/>
          <w:sz w:val="30"/>
          <w:szCs w:val="30"/>
          <w:u w:val="single"/>
        </w:rPr>
        <w:tab/>
      </w:r>
      <w:r w:rsidR="00B65980">
        <w:rPr>
          <w:rFonts w:ascii="黑体" w:eastAsia="黑体" w:hAnsi="黑体"/>
          <w:b/>
          <w:sz w:val="30"/>
          <w:szCs w:val="30"/>
          <w:u w:val="single"/>
        </w:rPr>
        <w:tab/>
      </w:r>
      <w:r w:rsidR="00A02B6C">
        <w:rPr>
          <w:rFonts w:ascii="黑体" w:eastAsia="黑体" w:hAnsi="黑体"/>
          <w:b/>
          <w:sz w:val="30"/>
          <w:szCs w:val="30"/>
          <w:u w:val="single"/>
        </w:rPr>
        <w:t>201512109056</w:t>
      </w:r>
      <w:r w:rsidR="00B65980">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r w:rsidR="00B65980">
        <w:rPr>
          <w:rFonts w:ascii="黑体" w:eastAsia="黑体" w:hAnsi="黑体"/>
          <w:b/>
          <w:sz w:val="30"/>
          <w:szCs w:val="30"/>
          <w:u w:val="single"/>
        </w:rPr>
        <w:tab/>
      </w:r>
    </w:p>
    <w:p w14:paraId="1B3D8772" w14:textId="5DFDE24E" w:rsidR="006B5245" w:rsidRDefault="006B5245" w:rsidP="006B5245">
      <w:pPr>
        <w:snapToGrid w:val="0"/>
        <w:spacing w:line="480" w:lineRule="auto"/>
        <w:ind w:firstLineChars="0" w:firstLine="0"/>
        <w:jc w:val="center"/>
        <w:rPr>
          <w:rFonts w:ascii="黑体" w:eastAsia="黑体" w:hAnsi="黑体"/>
          <w:b/>
          <w:sz w:val="30"/>
          <w:szCs w:val="30"/>
          <w:u w:val="single"/>
        </w:rPr>
      </w:pPr>
      <w:r w:rsidRPr="006B5245">
        <w:rPr>
          <w:rFonts w:ascii="黑体" w:eastAsia="黑体" w:hAnsi="黑体" w:hint="eastAsia"/>
          <w:b/>
          <w:sz w:val="30"/>
          <w:szCs w:val="30"/>
        </w:rPr>
        <w:t>专</w:t>
      </w:r>
      <w:r w:rsidRPr="006B5245">
        <w:rPr>
          <w:rFonts w:ascii="黑体" w:eastAsia="黑体" w:hAnsi="黑体"/>
          <w:b/>
          <w:sz w:val="30"/>
          <w:szCs w:val="30"/>
        </w:rPr>
        <w:t xml:space="preserve">    </w:t>
      </w:r>
      <w:r w:rsidRPr="006B5245">
        <w:rPr>
          <w:rFonts w:ascii="黑体" w:eastAsia="黑体" w:hAnsi="黑体" w:hint="eastAsia"/>
          <w:b/>
          <w:sz w:val="30"/>
          <w:szCs w:val="30"/>
        </w:rPr>
        <w:t>业</w:t>
      </w:r>
      <w:r>
        <w:rPr>
          <w:rFonts w:ascii="黑体" w:eastAsia="黑体" w:hAnsi="黑体" w:hint="eastAsia"/>
          <w:b/>
          <w:sz w:val="30"/>
          <w:szCs w:val="30"/>
        </w:rPr>
        <w:t xml:space="preserve"> </w:t>
      </w:r>
      <w:r>
        <w:rPr>
          <w:rFonts w:ascii="黑体" w:eastAsia="黑体" w:hAnsi="黑体"/>
          <w:b/>
          <w:sz w:val="30"/>
          <w:szCs w:val="30"/>
          <w:u w:val="single"/>
        </w:rPr>
        <w:tab/>
      </w:r>
      <w:r w:rsidR="00A02B6C">
        <w:rPr>
          <w:rFonts w:ascii="黑体" w:eastAsia="黑体" w:hAnsi="黑体"/>
          <w:b/>
          <w:sz w:val="30"/>
          <w:szCs w:val="30"/>
          <w:u w:val="single"/>
        </w:rPr>
        <w:t>15</w:t>
      </w:r>
      <w:r w:rsidR="00A02B6C">
        <w:rPr>
          <w:rFonts w:ascii="黑体" w:eastAsia="黑体" w:hAnsi="黑体" w:hint="eastAsia"/>
          <w:b/>
          <w:sz w:val="30"/>
          <w:szCs w:val="30"/>
          <w:u w:val="single"/>
        </w:rPr>
        <w:t>计算机科学与技术（移动互联）</w:t>
      </w:r>
      <w:r>
        <w:rPr>
          <w:rFonts w:ascii="黑体" w:eastAsia="黑体" w:hAnsi="黑体"/>
          <w:b/>
          <w:sz w:val="30"/>
          <w:szCs w:val="30"/>
          <w:u w:val="single"/>
        </w:rPr>
        <w:tab/>
      </w:r>
    </w:p>
    <w:p w14:paraId="68E88624" w14:textId="24F2A40F" w:rsidR="006B5245" w:rsidRPr="006B5245" w:rsidRDefault="006B5245" w:rsidP="006B5245">
      <w:pPr>
        <w:snapToGrid w:val="0"/>
        <w:spacing w:line="480" w:lineRule="auto"/>
        <w:ind w:firstLineChars="0" w:firstLine="0"/>
        <w:jc w:val="center"/>
        <w:rPr>
          <w:rFonts w:ascii="黑体" w:eastAsia="黑体" w:hAnsi="黑体"/>
          <w:b/>
          <w:sz w:val="30"/>
          <w:szCs w:val="30"/>
        </w:rPr>
      </w:pPr>
      <w:r w:rsidRPr="006B5245">
        <w:rPr>
          <w:rFonts w:ascii="黑体" w:eastAsia="黑体" w:hAnsi="黑体" w:hint="eastAsia"/>
          <w:b/>
          <w:sz w:val="30"/>
          <w:szCs w:val="30"/>
        </w:rPr>
        <w:t xml:space="preserve">指导教师 </w:t>
      </w:r>
      <w:r w:rsidRPr="006B5245">
        <w:rPr>
          <w:rFonts w:ascii="黑体" w:eastAsia="黑体" w:hAnsi="黑体"/>
          <w:b/>
          <w:sz w:val="30"/>
          <w:szCs w:val="30"/>
          <w:u w:val="single"/>
        </w:rPr>
        <w:tab/>
      </w:r>
      <w:r w:rsidRPr="006B5245">
        <w:rPr>
          <w:rFonts w:ascii="黑体" w:eastAsia="黑体" w:hAnsi="黑体"/>
          <w:b/>
          <w:sz w:val="30"/>
          <w:szCs w:val="30"/>
          <w:u w:val="single"/>
        </w:rPr>
        <w:tab/>
      </w:r>
      <w:r w:rsidR="007A6551">
        <w:rPr>
          <w:rFonts w:ascii="黑体" w:eastAsia="黑体" w:hAnsi="黑体"/>
          <w:b/>
          <w:sz w:val="30"/>
          <w:szCs w:val="30"/>
          <w:u w:val="single"/>
        </w:rPr>
        <w:tab/>
      </w:r>
      <w:r w:rsidR="003B0F7D">
        <w:rPr>
          <w:rFonts w:ascii="黑体" w:eastAsia="黑体" w:hAnsi="黑体"/>
          <w:b/>
          <w:sz w:val="30"/>
          <w:szCs w:val="30"/>
          <w:u w:val="single"/>
        </w:rPr>
        <w:t xml:space="preserve"> </w:t>
      </w:r>
      <w:r w:rsidR="00821498">
        <w:rPr>
          <w:rFonts w:ascii="黑体" w:eastAsia="黑体" w:hAnsi="黑体" w:hint="eastAsia"/>
          <w:b/>
          <w:sz w:val="30"/>
          <w:szCs w:val="30"/>
          <w:u w:val="single"/>
        </w:rPr>
        <w:t>马秀荣</w:t>
      </w:r>
      <w:r w:rsidR="00841F21">
        <w:rPr>
          <w:rFonts w:ascii="黑体" w:eastAsia="黑体" w:hAnsi="黑体" w:hint="eastAsia"/>
          <w:b/>
          <w:sz w:val="30"/>
          <w:szCs w:val="30"/>
          <w:u w:val="single"/>
        </w:rPr>
        <w:t xml:space="preserve"> </w:t>
      </w:r>
      <w:r w:rsidRPr="006B5245">
        <w:rPr>
          <w:rFonts w:ascii="黑体" w:eastAsia="黑体" w:hAnsi="黑体"/>
          <w:b/>
          <w:sz w:val="30"/>
          <w:szCs w:val="30"/>
          <w:u w:val="single"/>
        </w:rPr>
        <w:tab/>
      </w:r>
      <w:r w:rsidR="00C758F6">
        <w:rPr>
          <w:rFonts w:ascii="黑体" w:eastAsia="黑体" w:hAnsi="黑体"/>
          <w:b/>
          <w:sz w:val="30"/>
          <w:szCs w:val="30"/>
          <w:u w:val="single"/>
        </w:rPr>
        <w:tab/>
      </w:r>
      <w:proofErr w:type="gramStart"/>
      <w:r w:rsidR="003B0F7D">
        <w:rPr>
          <w:rFonts w:ascii="黑体" w:eastAsia="黑体" w:hAnsi="黑体" w:hint="eastAsia"/>
          <w:b/>
          <w:sz w:val="30"/>
          <w:szCs w:val="30"/>
          <w:u w:val="single"/>
        </w:rPr>
        <w:t>甄</w:t>
      </w:r>
      <w:proofErr w:type="gramEnd"/>
      <w:r w:rsidR="003B0F7D">
        <w:rPr>
          <w:rFonts w:ascii="黑体" w:eastAsia="黑体" w:hAnsi="黑体" w:hint="eastAsia"/>
          <w:b/>
          <w:sz w:val="30"/>
          <w:szCs w:val="30"/>
          <w:u w:val="single"/>
        </w:rPr>
        <w:t>海龙</w:t>
      </w:r>
      <w:r w:rsidRPr="006B5245">
        <w:rPr>
          <w:rFonts w:ascii="黑体" w:eastAsia="黑体" w:hAnsi="黑体"/>
          <w:b/>
          <w:sz w:val="30"/>
          <w:szCs w:val="30"/>
          <w:u w:val="single"/>
        </w:rPr>
        <w:tab/>
      </w:r>
      <w:r w:rsidRPr="006B5245">
        <w:rPr>
          <w:rFonts w:ascii="黑体" w:eastAsia="黑体" w:hAnsi="黑体"/>
          <w:b/>
          <w:sz w:val="30"/>
          <w:szCs w:val="30"/>
          <w:u w:val="single"/>
        </w:rPr>
        <w:tab/>
      </w:r>
      <w:r w:rsidRPr="006B5245">
        <w:rPr>
          <w:rFonts w:ascii="黑体" w:eastAsia="黑体" w:hAnsi="黑体"/>
          <w:b/>
          <w:sz w:val="30"/>
          <w:szCs w:val="30"/>
          <w:u w:val="single"/>
        </w:rPr>
        <w:tab/>
      </w:r>
    </w:p>
    <w:p w14:paraId="17E893B9" w14:textId="5077F0C1" w:rsidR="0007067F" w:rsidRDefault="0007067F" w:rsidP="00704807">
      <w:pPr>
        <w:snapToGrid w:val="0"/>
        <w:spacing w:line="240" w:lineRule="auto"/>
        <w:ind w:firstLineChars="0" w:firstLine="0"/>
        <w:jc w:val="center"/>
        <w:rPr>
          <w:rFonts w:ascii="黑体" w:eastAsia="黑体" w:hAnsi="黑体"/>
          <w:b/>
          <w:szCs w:val="21"/>
          <w:u w:val="single"/>
        </w:rPr>
      </w:pPr>
    </w:p>
    <w:tbl>
      <w:tblPr>
        <w:tblpPr w:leftFromText="180" w:rightFromText="180" w:vertAnchor="text" w:horzAnchor="margin" w:tblpXSpec="center" w:tblpY="88"/>
        <w:tblW w:w="4080" w:type="dxa"/>
        <w:tblLayout w:type="fixed"/>
        <w:tblLook w:val="00A0" w:firstRow="1" w:lastRow="0" w:firstColumn="1" w:lastColumn="0" w:noHBand="0" w:noVBand="0"/>
      </w:tblPr>
      <w:tblGrid>
        <w:gridCol w:w="680"/>
        <w:gridCol w:w="680"/>
        <w:gridCol w:w="680"/>
        <w:gridCol w:w="680"/>
        <w:gridCol w:w="680"/>
        <w:gridCol w:w="680"/>
      </w:tblGrid>
      <w:tr w:rsidR="00704807" w:rsidRPr="00704807" w14:paraId="77F9F074" w14:textId="77777777" w:rsidTr="002443F2">
        <w:trPr>
          <w:trHeight w:val="630"/>
        </w:trPr>
        <w:tc>
          <w:tcPr>
            <w:tcW w:w="680" w:type="dxa"/>
            <w:vAlign w:val="center"/>
          </w:tcPr>
          <w:p w14:paraId="2E888D4B" w14:textId="77777777" w:rsidR="00704807" w:rsidRPr="00704807" w:rsidRDefault="00704807" w:rsidP="005718FC">
            <w:pPr>
              <w:spacing w:line="240" w:lineRule="auto"/>
              <w:ind w:firstLineChars="0" w:firstLine="0"/>
              <w:jc w:val="center"/>
              <w:rPr>
                <w:rFonts w:eastAsia="楷体_GB2312"/>
                <w:sz w:val="21"/>
                <w:szCs w:val="18"/>
              </w:rPr>
            </w:pPr>
          </w:p>
        </w:tc>
        <w:tc>
          <w:tcPr>
            <w:tcW w:w="680" w:type="dxa"/>
            <w:vAlign w:val="center"/>
          </w:tcPr>
          <w:p w14:paraId="47A140CD" w14:textId="77777777" w:rsidR="00704807" w:rsidRPr="00704807" w:rsidRDefault="00704807" w:rsidP="005718FC">
            <w:pPr>
              <w:spacing w:line="240" w:lineRule="auto"/>
              <w:ind w:firstLineChars="0" w:firstLine="0"/>
              <w:jc w:val="center"/>
              <w:rPr>
                <w:rFonts w:eastAsia="楷体_GB2312"/>
                <w:b/>
                <w:bCs/>
                <w:sz w:val="21"/>
                <w:szCs w:val="18"/>
              </w:rPr>
            </w:pPr>
            <w:r w:rsidRPr="00704807">
              <w:rPr>
                <w:rFonts w:eastAsia="楷体_GB2312" w:cs="楷体_GB2312" w:hint="eastAsia"/>
                <w:b/>
                <w:bCs/>
                <w:sz w:val="21"/>
                <w:szCs w:val="18"/>
              </w:rPr>
              <w:t>年</w:t>
            </w:r>
          </w:p>
        </w:tc>
        <w:tc>
          <w:tcPr>
            <w:tcW w:w="680" w:type="dxa"/>
            <w:vAlign w:val="center"/>
          </w:tcPr>
          <w:p w14:paraId="103FC80D" w14:textId="77777777" w:rsidR="00704807" w:rsidRPr="00704807" w:rsidRDefault="00704807" w:rsidP="005718FC">
            <w:pPr>
              <w:spacing w:line="240" w:lineRule="auto"/>
              <w:ind w:firstLineChars="0" w:firstLine="0"/>
              <w:jc w:val="center"/>
              <w:rPr>
                <w:rFonts w:eastAsia="楷体_GB2312"/>
                <w:b/>
                <w:bCs/>
                <w:sz w:val="21"/>
                <w:szCs w:val="18"/>
              </w:rPr>
            </w:pPr>
          </w:p>
        </w:tc>
        <w:tc>
          <w:tcPr>
            <w:tcW w:w="680" w:type="dxa"/>
            <w:vAlign w:val="center"/>
          </w:tcPr>
          <w:p w14:paraId="79EA4A73" w14:textId="77777777" w:rsidR="00704807" w:rsidRPr="00704807" w:rsidRDefault="00704807" w:rsidP="005718FC">
            <w:pPr>
              <w:spacing w:line="240" w:lineRule="auto"/>
              <w:ind w:firstLineChars="0" w:firstLine="0"/>
              <w:jc w:val="center"/>
              <w:rPr>
                <w:rFonts w:eastAsia="楷体_GB2312"/>
                <w:b/>
                <w:bCs/>
                <w:sz w:val="21"/>
                <w:szCs w:val="18"/>
              </w:rPr>
            </w:pPr>
            <w:r w:rsidRPr="00704807">
              <w:rPr>
                <w:rFonts w:eastAsia="楷体_GB2312" w:cs="楷体_GB2312" w:hint="eastAsia"/>
                <w:b/>
                <w:bCs/>
                <w:sz w:val="21"/>
                <w:szCs w:val="18"/>
              </w:rPr>
              <w:t>月</w:t>
            </w:r>
          </w:p>
        </w:tc>
        <w:tc>
          <w:tcPr>
            <w:tcW w:w="680" w:type="dxa"/>
            <w:vAlign w:val="center"/>
          </w:tcPr>
          <w:p w14:paraId="2C3712AB" w14:textId="77777777" w:rsidR="00704807" w:rsidRPr="00704807" w:rsidRDefault="00704807" w:rsidP="005718FC">
            <w:pPr>
              <w:spacing w:line="240" w:lineRule="auto"/>
              <w:ind w:firstLineChars="0" w:firstLine="0"/>
              <w:jc w:val="center"/>
              <w:rPr>
                <w:rFonts w:eastAsia="楷体_GB2312"/>
                <w:b/>
                <w:bCs/>
                <w:sz w:val="21"/>
                <w:szCs w:val="18"/>
              </w:rPr>
            </w:pPr>
          </w:p>
        </w:tc>
        <w:tc>
          <w:tcPr>
            <w:tcW w:w="680" w:type="dxa"/>
            <w:vAlign w:val="center"/>
          </w:tcPr>
          <w:p w14:paraId="57D3EB62" w14:textId="77777777" w:rsidR="00704807" w:rsidRPr="00704807" w:rsidRDefault="00704807" w:rsidP="005718FC">
            <w:pPr>
              <w:spacing w:line="240" w:lineRule="auto"/>
              <w:ind w:firstLineChars="0" w:firstLine="0"/>
              <w:jc w:val="center"/>
              <w:rPr>
                <w:rFonts w:eastAsia="楷体_GB2312"/>
                <w:b/>
                <w:bCs/>
                <w:sz w:val="21"/>
                <w:szCs w:val="18"/>
              </w:rPr>
            </w:pPr>
            <w:r w:rsidRPr="00704807">
              <w:rPr>
                <w:rFonts w:eastAsia="楷体_GB2312" w:cs="楷体_GB2312" w:hint="eastAsia"/>
                <w:b/>
                <w:bCs/>
                <w:sz w:val="21"/>
                <w:szCs w:val="18"/>
              </w:rPr>
              <w:t>日</w:t>
            </w:r>
          </w:p>
        </w:tc>
      </w:tr>
    </w:tbl>
    <w:p w14:paraId="245C0012" w14:textId="787B71DA" w:rsidR="0007067F" w:rsidRDefault="0007067F" w:rsidP="00704807">
      <w:pPr>
        <w:snapToGrid w:val="0"/>
        <w:spacing w:line="240" w:lineRule="auto"/>
        <w:ind w:firstLineChars="0" w:firstLine="0"/>
        <w:jc w:val="center"/>
        <w:rPr>
          <w:rFonts w:ascii="黑体" w:eastAsia="黑体" w:hAnsi="黑体"/>
          <w:b/>
          <w:szCs w:val="21"/>
          <w:u w:val="single"/>
        </w:rPr>
      </w:pPr>
    </w:p>
    <w:p w14:paraId="2BC569B5" w14:textId="77777777" w:rsidR="00DD4F08" w:rsidRDefault="00DD4F08" w:rsidP="00704807">
      <w:pPr>
        <w:snapToGrid w:val="0"/>
        <w:spacing w:line="240" w:lineRule="auto"/>
        <w:ind w:firstLineChars="0" w:firstLine="0"/>
        <w:jc w:val="center"/>
        <w:rPr>
          <w:rFonts w:ascii="黑体" w:eastAsia="黑体" w:hAnsi="黑体"/>
          <w:b/>
          <w:szCs w:val="21"/>
          <w:u w:val="single"/>
        </w:rPr>
        <w:sectPr w:rsidR="00DD4F08" w:rsidSect="00220A75">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851" w:footer="850" w:gutter="454"/>
          <w:cols w:space="425"/>
          <w:docGrid w:type="lines" w:linePitch="312"/>
        </w:sectPr>
      </w:pPr>
    </w:p>
    <w:p w14:paraId="7524C1D2" w14:textId="77777777" w:rsidR="000C6537" w:rsidRPr="002812B7" w:rsidRDefault="000C6537" w:rsidP="00B81075">
      <w:pPr>
        <w:spacing w:line="240" w:lineRule="auto"/>
        <w:ind w:firstLineChars="0" w:firstLine="0"/>
        <w:jc w:val="center"/>
        <w:rPr>
          <w:rFonts w:ascii="黑体" w:eastAsia="黑体" w:hAnsi="黑体"/>
          <w:sz w:val="36"/>
          <w:szCs w:val="36"/>
        </w:rPr>
      </w:pPr>
      <w:bookmarkStart w:id="0" w:name="_Hlk527924026"/>
      <w:r w:rsidRPr="002812B7">
        <w:rPr>
          <w:rFonts w:ascii="黑体" w:eastAsia="黑体" w:hAnsi="黑体" w:hint="eastAsia"/>
          <w:sz w:val="36"/>
          <w:szCs w:val="36"/>
        </w:rPr>
        <w:lastRenderedPageBreak/>
        <w:t>呼伦贝尔学院</w:t>
      </w:r>
    </w:p>
    <w:p w14:paraId="1E2C95F1" w14:textId="77777777" w:rsidR="000C6537" w:rsidRPr="002812B7" w:rsidRDefault="000C6537" w:rsidP="00B81075">
      <w:pPr>
        <w:spacing w:line="240" w:lineRule="auto"/>
        <w:ind w:firstLineChars="0" w:firstLine="0"/>
        <w:jc w:val="center"/>
        <w:rPr>
          <w:rFonts w:ascii="黑体" w:eastAsia="黑体" w:hAnsi="黑体"/>
          <w:sz w:val="36"/>
          <w:szCs w:val="36"/>
        </w:rPr>
      </w:pPr>
      <w:r w:rsidRPr="002812B7">
        <w:rPr>
          <w:rFonts w:ascii="黑体" w:eastAsia="黑体" w:hAnsi="黑体" w:hint="eastAsia"/>
          <w:sz w:val="36"/>
          <w:szCs w:val="36"/>
        </w:rPr>
        <w:t>本科生毕业论文（设计）原创性及知识产权声明</w:t>
      </w:r>
    </w:p>
    <w:p w14:paraId="2F8113BF" w14:textId="77777777" w:rsidR="000C6537" w:rsidRPr="002812B7" w:rsidRDefault="000C6537" w:rsidP="000C6537">
      <w:pPr>
        <w:ind w:firstLine="480"/>
      </w:pPr>
      <w:r w:rsidRPr="002812B7">
        <w:rPr>
          <w:rFonts w:hint="eastAsia"/>
        </w:rPr>
        <w:t> </w:t>
      </w:r>
    </w:p>
    <w:p w14:paraId="49854DE1" w14:textId="540B8178" w:rsidR="001272C9" w:rsidRDefault="000C6537" w:rsidP="00CD1ADD">
      <w:pPr>
        <w:spacing w:line="360" w:lineRule="auto"/>
        <w:ind w:firstLine="480"/>
        <w:rPr>
          <w:szCs w:val="24"/>
          <w:u w:val="single"/>
        </w:rPr>
      </w:pPr>
      <w:r w:rsidRPr="002812B7">
        <w:rPr>
          <w:rFonts w:hint="eastAsia"/>
          <w:szCs w:val="24"/>
        </w:rPr>
        <w:t>本人郑重声明：所呈交的毕业论文（设计）</w:t>
      </w:r>
      <w:r w:rsidR="001272C9" w:rsidRPr="001272C9">
        <w:rPr>
          <w:szCs w:val="24"/>
          <w:u w:val="single"/>
        </w:rPr>
        <w:tab/>
      </w:r>
      <w:r w:rsidR="001272C9">
        <w:rPr>
          <w:szCs w:val="24"/>
          <w:u w:val="single"/>
        </w:rPr>
        <w:tab/>
      </w:r>
      <w:commentRangeStart w:id="1"/>
      <w:proofErr w:type="gramStart"/>
      <w:r w:rsidR="001272C9">
        <w:rPr>
          <w:rFonts w:hint="eastAsia"/>
          <w:szCs w:val="24"/>
          <w:u w:val="single"/>
        </w:rPr>
        <w:t>云印享服务</w:t>
      </w:r>
      <w:proofErr w:type="gramEnd"/>
      <w:r w:rsidR="001272C9">
        <w:rPr>
          <w:rFonts w:hint="eastAsia"/>
          <w:szCs w:val="24"/>
          <w:u w:val="single"/>
        </w:rPr>
        <w:t>平台</w:t>
      </w:r>
      <w:commentRangeEnd w:id="1"/>
      <w:r w:rsidR="004A1D67">
        <w:rPr>
          <w:rStyle w:val="a8"/>
        </w:rPr>
        <w:commentReference w:id="1"/>
      </w:r>
      <w:r w:rsidR="001272C9">
        <w:rPr>
          <w:szCs w:val="24"/>
          <w:u w:val="single"/>
        </w:rPr>
        <w:tab/>
      </w:r>
    </w:p>
    <w:p w14:paraId="1CB168FC" w14:textId="73958111" w:rsidR="000C6537" w:rsidRPr="00CD1ADD" w:rsidRDefault="000C6537" w:rsidP="001272C9">
      <w:pPr>
        <w:spacing w:line="360" w:lineRule="auto"/>
        <w:ind w:firstLineChars="0" w:firstLine="0"/>
        <w:rPr>
          <w:szCs w:val="24"/>
          <w:u w:val="single"/>
        </w:rPr>
      </w:pPr>
      <w:r w:rsidRPr="002812B7">
        <w:rPr>
          <w:rFonts w:hint="eastAsia"/>
          <w:szCs w:val="24"/>
        </w:rPr>
        <w:t>是本人在指导教师的指导下，独立进行研究工作取得的成果。除文中已经注明引用的内容外，本论文（设计）不含任何其他个人或集体已经发表或撰写过的作品或成果。对本论文（设计）的研究做出重要贡献的个人和集体，均已在文中以明确方式标明。因本毕业论文（设计）引起的法律结果完全由本人承担。</w:t>
      </w:r>
      <w:r w:rsidRPr="002812B7">
        <w:rPr>
          <w:rFonts w:hint="eastAsia"/>
          <w:szCs w:val="24"/>
        </w:rPr>
        <w:t> </w:t>
      </w:r>
    </w:p>
    <w:p w14:paraId="5D154B76" w14:textId="77777777" w:rsidR="000C6537" w:rsidRPr="002812B7" w:rsidRDefault="000C6537" w:rsidP="000C6537">
      <w:pPr>
        <w:spacing w:line="360" w:lineRule="auto"/>
        <w:ind w:firstLine="480"/>
        <w:rPr>
          <w:szCs w:val="24"/>
        </w:rPr>
      </w:pPr>
      <w:r w:rsidRPr="002812B7">
        <w:rPr>
          <w:rFonts w:hint="eastAsia"/>
          <w:szCs w:val="24"/>
        </w:rPr>
        <w:t>本毕业论文（设计）成果归呼伦贝尔学院所有。本人遵循呼伦贝尔学院有关毕业论文（设计）的相关规定，提交毕业论文（设计）的印刷本和电子版本。本人同意呼伦贝尔学院有权保存毕业论文（设计）的印刷本和电子版，并提供目录检索与阅览服务；可以采用影印、缩印、数字化或其它复制手段保存论文；在不以营利为目的的前提下，可以</w:t>
      </w:r>
      <w:proofErr w:type="gramStart"/>
      <w:r w:rsidRPr="002812B7">
        <w:rPr>
          <w:rFonts w:hint="eastAsia"/>
          <w:szCs w:val="24"/>
        </w:rPr>
        <w:t>公布非</w:t>
      </w:r>
      <w:proofErr w:type="gramEnd"/>
      <w:r w:rsidRPr="002812B7">
        <w:rPr>
          <w:rFonts w:hint="eastAsia"/>
          <w:szCs w:val="24"/>
        </w:rPr>
        <w:t>涉密毕业论文（设计）的部分或全部内容。</w:t>
      </w:r>
      <w:r w:rsidRPr="002812B7">
        <w:rPr>
          <w:rFonts w:hint="eastAsia"/>
          <w:szCs w:val="24"/>
        </w:rPr>
        <w:t>  </w:t>
      </w:r>
    </w:p>
    <w:p w14:paraId="14FCC563" w14:textId="77777777" w:rsidR="000C6537" w:rsidRPr="002812B7" w:rsidRDefault="000C6537" w:rsidP="000C6537">
      <w:pPr>
        <w:spacing w:line="360" w:lineRule="auto"/>
        <w:ind w:firstLine="480"/>
        <w:rPr>
          <w:szCs w:val="24"/>
        </w:rPr>
      </w:pPr>
    </w:p>
    <w:p w14:paraId="402D206F" w14:textId="77777777" w:rsidR="000C6537" w:rsidRPr="002812B7" w:rsidRDefault="000C6537" w:rsidP="000C6537">
      <w:pPr>
        <w:spacing w:line="360" w:lineRule="auto"/>
        <w:ind w:firstLine="480"/>
        <w:rPr>
          <w:szCs w:val="24"/>
        </w:rPr>
      </w:pPr>
      <w:r w:rsidRPr="002812B7">
        <w:rPr>
          <w:rFonts w:hint="eastAsia"/>
          <w:szCs w:val="24"/>
        </w:rPr>
        <w:t>特此声明</w:t>
      </w:r>
      <w:r w:rsidRPr="002812B7">
        <w:rPr>
          <w:rFonts w:hint="eastAsia"/>
          <w:szCs w:val="24"/>
        </w:rPr>
        <w:t>   </w:t>
      </w:r>
    </w:p>
    <w:p w14:paraId="1E422861" w14:textId="77777777" w:rsidR="000C6537" w:rsidRPr="002812B7" w:rsidRDefault="000C6537" w:rsidP="000C6537">
      <w:pPr>
        <w:spacing w:line="360" w:lineRule="auto"/>
        <w:ind w:firstLine="480"/>
      </w:pPr>
    </w:p>
    <w:bookmarkEnd w:id="0"/>
    <w:p w14:paraId="0A16EE57" w14:textId="77777777" w:rsidR="007C129B" w:rsidRPr="002812B7" w:rsidRDefault="007C129B" w:rsidP="007C129B">
      <w:pPr>
        <w:spacing w:line="360" w:lineRule="auto"/>
        <w:ind w:firstLine="480"/>
      </w:pPr>
    </w:p>
    <w:p w14:paraId="2CC22765" w14:textId="77777777" w:rsidR="007C129B" w:rsidRPr="002812B7" w:rsidRDefault="007C129B" w:rsidP="007C129B">
      <w:pPr>
        <w:spacing w:line="360" w:lineRule="auto"/>
        <w:ind w:firstLine="480"/>
      </w:pPr>
    </w:p>
    <w:p w14:paraId="2F6E127A" w14:textId="77777777" w:rsidR="007C129B" w:rsidRPr="002812B7" w:rsidRDefault="007C129B" w:rsidP="007C129B">
      <w:pPr>
        <w:spacing w:line="480" w:lineRule="auto"/>
        <w:ind w:firstLine="480"/>
        <w:rPr>
          <w:szCs w:val="24"/>
        </w:rPr>
      </w:pPr>
      <w:r w:rsidRPr="002812B7">
        <w:rPr>
          <w:rFonts w:hint="eastAsia"/>
          <w:szCs w:val="24"/>
        </w:rPr>
        <w:t>毕业论文（设计）作者：</w:t>
      </w:r>
      <w:r w:rsidRPr="002812B7">
        <w:rPr>
          <w:rFonts w:hint="eastAsia"/>
          <w:szCs w:val="24"/>
        </w:rPr>
        <w:t>                                      </w:t>
      </w:r>
      <w:r w:rsidRPr="002812B7">
        <w:rPr>
          <w:rFonts w:hint="eastAsia"/>
          <w:szCs w:val="24"/>
        </w:rPr>
        <w:t>指导教师：</w:t>
      </w:r>
      <w:r w:rsidRPr="002812B7">
        <w:rPr>
          <w:rFonts w:hint="eastAsia"/>
          <w:szCs w:val="24"/>
        </w:rPr>
        <w:t>  </w:t>
      </w:r>
    </w:p>
    <w:p w14:paraId="32CBA4B1" w14:textId="3D8AB8B3" w:rsidR="0007067F" w:rsidRDefault="007C129B" w:rsidP="007C129B">
      <w:pPr>
        <w:snapToGrid w:val="0"/>
        <w:spacing w:line="480" w:lineRule="auto"/>
        <w:ind w:firstLine="480"/>
        <w:rPr>
          <w:szCs w:val="24"/>
        </w:rPr>
      </w:pPr>
      <w:r w:rsidRPr="002812B7">
        <w:rPr>
          <w:rFonts w:hint="eastAsia"/>
          <w:szCs w:val="24"/>
        </w:rPr>
        <w:t>                          </w:t>
      </w:r>
      <w:r w:rsidRPr="002812B7">
        <w:rPr>
          <w:rFonts w:hint="eastAsia"/>
          <w:szCs w:val="24"/>
        </w:rPr>
        <w:t>年</w:t>
      </w:r>
      <w:r w:rsidRPr="002812B7">
        <w:rPr>
          <w:rFonts w:hint="eastAsia"/>
          <w:szCs w:val="24"/>
        </w:rPr>
        <w:t>   </w:t>
      </w:r>
      <w:r w:rsidRPr="002812B7">
        <w:rPr>
          <w:rFonts w:hint="eastAsia"/>
          <w:szCs w:val="24"/>
        </w:rPr>
        <w:t>月</w:t>
      </w:r>
      <w:r w:rsidRPr="002812B7">
        <w:rPr>
          <w:rFonts w:hint="eastAsia"/>
          <w:szCs w:val="24"/>
        </w:rPr>
        <w:t>    </w:t>
      </w:r>
      <w:r w:rsidRPr="002812B7">
        <w:rPr>
          <w:rFonts w:hint="eastAsia"/>
          <w:szCs w:val="24"/>
        </w:rPr>
        <w:t>日</w:t>
      </w:r>
      <w:r w:rsidRPr="002812B7">
        <w:rPr>
          <w:rFonts w:hint="eastAsia"/>
          <w:szCs w:val="24"/>
        </w:rPr>
        <w:t>                                      </w:t>
      </w:r>
      <w:r w:rsidRPr="002812B7">
        <w:rPr>
          <w:rFonts w:hint="eastAsia"/>
          <w:szCs w:val="24"/>
        </w:rPr>
        <w:t>年</w:t>
      </w:r>
      <w:r w:rsidRPr="002812B7">
        <w:rPr>
          <w:rFonts w:hint="eastAsia"/>
          <w:szCs w:val="24"/>
        </w:rPr>
        <w:t>    </w:t>
      </w:r>
      <w:r w:rsidRPr="002812B7">
        <w:rPr>
          <w:rFonts w:hint="eastAsia"/>
          <w:szCs w:val="24"/>
        </w:rPr>
        <w:t>月</w:t>
      </w:r>
      <w:r w:rsidRPr="002812B7">
        <w:rPr>
          <w:rFonts w:hint="eastAsia"/>
          <w:szCs w:val="24"/>
        </w:rPr>
        <w:t xml:space="preserve">    </w:t>
      </w:r>
      <w:r w:rsidRPr="002812B7">
        <w:rPr>
          <w:rFonts w:hint="eastAsia"/>
          <w:szCs w:val="24"/>
        </w:rPr>
        <w:t>日</w:t>
      </w:r>
    </w:p>
    <w:p w14:paraId="01AECCC8" w14:textId="77777777" w:rsidR="00600105" w:rsidRDefault="00600105" w:rsidP="007C129B">
      <w:pPr>
        <w:snapToGrid w:val="0"/>
        <w:spacing w:line="480" w:lineRule="auto"/>
        <w:ind w:firstLine="480"/>
        <w:rPr>
          <w:rFonts w:ascii="黑体" w:eastAsia="黑体" w:hAnsi="黑体"/>
          <w:szCs w:val="21"/>
        </w:rPr>
        <w:sectPr w:rsidR="00600105" w:rsidSect="008304D7">
          <w:footerReference w:type="default" r:id="rId18"/>
          <w:pgSz w:w="11906" w:h="16838"/>
          <w:pgMar w:top="1418" w:right="1701" w:bottom="1418" w:left="1701" w:header="851" w:footer="850" w:gutter="454"/>
          <w:pgNumType w:start="1"/>
          <w:cols w:space="425"/>
          <w:docGrid w:type="lines" w:linePitch="312"/>
        </w:sectPr>
      </w:pPr>
    </w:p>
    <w:p w14:paraId="3A39A889" w14:textId="0177D9AB" w:rsidR="00600105" w:rsidRPr="002812B7" w:rsidRDefault="00600105" w:rsidP="00600105">
      <w:pPr>
        <w:spacing w:line="300" w:lineRule="auto"/>
        <w:ind w:firstLine="640"/>
        <w:jc w:val="center"/>
        <w:rPr>
          <w:rFonts w:eastAsia="黑体"/>
          <w:sz w:val="32"/>
          <w:szCs w:val="24"/>
        </w:rPr>
      </w:pPr>
      <w:r w:rsidRPr="002812B7">
        <w:rPr>
          <w:rFonts w:eastAsia="黑体" w:hint="eastAsia"/>
          <w:sz w:val="32"/>
          <w:szCs w:val="24"/>
        </w:rPr>
        <w:lastRenderedPageBreak/>
        <w:t>摘</w:t>
      </w:r>
      <w:r w:rsidR="00140318">
        <w:rPr>
          <w:rFonts w:ascii="宋体" w:eastAsia="黑体" w:hAnsi="宋体"/>
          <w:color w:val="000000"/>
          <w:sz w:val="32"/>
          <w:szCs w:val="24"/>
        </w:rPr>
        <w:t xml:space="preserve">  </w:t>
      </w:r>
      <w:r w:rsidRPr="002812B7">
        <w:rPr>
          <w:rFonts w:eastAsia="黑体" w:hint="eastAsia"/>
          <w:sz w:val="32"/>
          <w:szCs w:val="24"/>
        </w:rPr>
        <w:t>要</w:t>
      </w:r>
    </w:p>
    <w:p w14:paraId="09A4269C" w14:textId="77777777" w:rsidR="00600105" w:rsidRPr="00B768AD" w:rsidRDefault="00600105" w:rsidP="00600105">
      <w:pPr>
        <w:spacing w:line="300" w:lineRule="auto"/>
        <w:ind w:firstLine="480"/>
        <w:rPr>
          <w:i/>
          <w:iCs/>
          <w:szCs w:val="24"/>
        </w:rPr>
      </w:pPr>
    </w:p>
    <w:p w14:paraId="7969D542" w14:textId="69548346" w:rsidR="00600105" w:rsidRPr="00B768AD" w:rsidRDefault="00B768AD" w:rsidP="00600105">
      <w:pPr>
        <w:spacing w:line="300" w:lineRule="auto"/>
        <w:ind w:firstLine="480"/>
        <w:rPr>
          <w:szCs w:val="24"/>
        </w:rPr>
      </w:pPr>
      <w:commentRangeStart w:id="2"/>
      <w:r>
        <w:rPr>
          <w:rFonts w:hint="eastAsia"/>
          <w:color w:val="000000"/>
          <w:szCs w:val="24"/>
        </w:rPr>
        <w:t>现在社会日新月异，随着移动设备和互联网的大规模普及，大多数人越来越倾向于移动化办公。传统的打印服务行业已经逐渐不能满足人们的需求，有着排队慢，打印难等问题。创建</w:t>
      </w:r>
      <w:proofErr w:type="gramStart"/>
      <w:r>
        <w:rPr>
          <w:rFonts w:hint="eastAsia"/>
          <w:color w:val="000000"/>
          <w:szCs w:val="24"/>
        </w:rPr>
        <w:t>云印享</w:t>
      </w:r>
      <w:proofErr w:type="gramEnd"/>
      <w:r>
        <w:rPr>
          <w:rFonts w:hint="eastAsia"/>
          <w:color w:val="000000"/>
          <w:szCs w:val="24"/>
        </w:rPr>
        <w:t>打印服务平台，不仅可以更好的为人们服务，也可以很好的解决高峰时期打印店客源的流失，同时也为双方都提供极大地便利</w:t>
      </w:r>
    </w:p>
    <w:p w14:paraId="6C2733B8" w14:textId="780D805C" w:rsidR="00600105" w:rsidRDefault="00B768AD" w:rsidP="00600105">
      <w:pPr>
        <w:spacing w:line="300" w:lineRule="auto"/>
        <w:ind w:firstLine="480"/>
        <w:rPr>
          <w:szCs w:val="24"/>
        </w:rPr>
      </w:pPr>
      <w:r>
        <w:rPr>
          <w:rFonts w:hint="eastAsia"/>
          <w:szCs w:val="24"/>
        </w:rPr>
        <w:t>本文介绍了本课题研究的背景意义与现状，阐述了系统开发所用到的理论、相关技术与开发模式</w:t>
      </w:r>
      <w:r w:rsidR="00A7456A">
        <w:rPr>
          <w:rFonts w:hint="eastAsia"/>
          <w:szCs w:val="24"/>
        </w:rPr>
        <w:t>，在此基础上，分析并设计、实现了</w:t>
      </w:r>
      <w:proofErr w:type="gramStart"/>
      <w:r w:rsidR="00A7456A">
        <w:rPr>
          <w:rFonts w:hint="eastAsia"/>
          <w:szCs w:val="24"/>
        </w:rPr>
        <w:t>云印享</w:t>
      </w:r>
      <w:proofErr w:type="gramEnd"/>
      <w:r w:rsidR="00A7456A">
        <w:rPr>
          <w:rFonts w:hint="eastAsia"/>
          <w:szCs w:val="24"/>
        </w:rPr>
        <w:t>打印服务平台的相应功能</w:t>
      </w:r>
      <w:r w:rsidR="002337E9">
        <w:rPr>
          <w:rFonts w:hint="eastAsia"/>
          <w:szCs w:val="24"/>
        </w:rPr>
        <w:t>。</w:t>
      </w:r>
    </w:p>
    <w:p w14:paraId="3902407C" w14:textId="6A1275E0" w:rsidR="002337E9" w:rsidRDefault="002337E9" w:rsidP="00600105">
      <w:pPr>
        <w:spacing w:line="300" w:lineRule="auto"/>
        <w:ind w:firstLine="480"/>
        <w:rPr>
          <w:szCs w:val="24"/>
        </w:rPr>
      </w:pPr>
      <w:r>
        <w:rPr>
          <w:rFonts w:hint="eastAsia"/>
          <w:szCs w:val="24"/>
        </w:rPr>
        <w:t>首先，对该系统的可行性，功能性和性能进行需求分析，然后划分系统功能为打印</w:t>
      </w:r>
      <w:proofErr w:type="gramStart"/>
      <w:r>
        <w:rPr>
          <w:rFonts w:hint="eastAsia"/>
          <w:szCs w:val="24"/>
        </w:rPr>
        <w:t>店注册</w:t>
      </w:r>
      <w:proofErr w:type="gramEnd"/>
      <w:r>
        <w:rPr>
          <w:rFonts w:hint="eastAsia"/>
          <w:szCs w:val="24"/>
        </w:rPr>
        <w:t>与登录，打印店订单管理，打印店管理，用户注册与登录，用户管理，用户订单管理，用户文件上传下载管理，留言消息，评价及反馈等九个功能模块。其次采用了</w:t>
      </w:r>
      <w:r>
        <w:rPr>
          <w:rFonts w:hint="eastAsia"/>
          <w:szCs w:val="24"/>
        </w:rPr>
        <w:t>MVC</w:t>
      </w:r>
      <w:r>
        <w:rPr>
          <w:rFonts w:hint="eastAsia"/>
          <w:szCs w:val="24"/>
        </w:rPr>
        <w:t>架构模式</w:t>
      </w:r>
      <w:r w:rsidR="00DB2472">
        <w:rPr>
          <w:rFonts w:hint="eastAsia"/>
          <w:szCs w:val="24"/>
        </w:rPr>
        <w:t>和</w:t>
      </w:r>
      <w:r w:rsidR="00DB2472">
        <w:rPr>
          <w:rFonts w:hint="eastAsia"/>
          <w:szCs w:val="24"/>
        </w:rPr>
        <w:t>B/</w:t>
      </w:r>
      <w:r w:rsidR="00DB2472">
        <w:rPr>
          <w:szCs w:val="24"/>
        </w:rPr>
        <w:t>S</w:t>
      </w:r>
      <w:r w:rsidR="00DB2472">
        <w:rPr>
          <w:rFonts w:hint="eastAsia"/>
          <w:szCs w:val="24"/>
        </w:rPr>
        <w:t>体系结构设计系统结构，创建了系统数据库模型；在详细分析设计了系统业务流程的基础上，将系统分成前后台</w:t>
      </w:r>
      <w:r w:rsidR="00234326">
        <w:rPr>
          <w:rFonts w:hint="eastAsia"/>
          <w:szCs w:val="24"/>
        </w:rPr>
        <w:t>，其中前台满足用户和商家注册，登录及系统功能的使用，后台满足平台管理方登录与管理系统信息。最后在</w:t>
      </w:r>
      <w:r w:rsidR="00234326">
        <w:rPr>
          <w:rFonts w:hint="eastAsia"/>
          <w:szCs w:val="24"/>
        </w:rPr>
        <w:t xml:space="preserve"> </w:t>
      </w:r>
      <w:r w:rsidR="00234326">
        <w:rPr>
          <w:szCs w:val="24"/>
        </w:rPr>
        <w:t xml:space="preserve">IDEA </w:t>
      </w:r>
      <w:r w:rsidR="00234326">
        <w:rPr>
          <w:rFonts w:hint="eastAsia"/>
          <w:szCs w:val="24"/>
        </w:rPr>
        <w:t>开发环境下，使用</w:t>
      </w:r>
      <w:r w:rsidR="00234326">
        <w:rPr>
          <w:rFonts w:hint="eastAsia"/>
          <w:szCs w:val="24"/>
        </w:rPr>
        <w:t xml:space="preserve"> JSP</w:t>
      </w:r>
      <w:r w:rsidR="00234326">
        <w:rPr>
          <w:rFonts w:hint="eastAsia"/>
          <w:szCs w:val="24"/>
        </w:rPr>
        <w:t>、</w:t>
      </w:r>
      <w:r w:rsidR="00234326">
        <w:rPr>
          <w:rFonts w:hint="eastAsia"/>
          <w:szCs w:val="24"/>
        </w:rPr>
        <w:t>Servlet</w:t>
      </w:r>
      <w:r w:rsidR="00234326">
        <w:rPr>
          <w:szCs w:val="24"/>
        </w:rPr>
        <w:t xml:space="preserve"> </w:t>
      </w:r>
      <w:r w:rsidR="00234326">
        <w:rPr>
          <w:rFonts w:hint="eastAsia"/>
          <w:szCs w:val="24"/>
        </w:rPr>
        <w:t>等技术和</w:t>
      </w:r>
      <w:r w:rsidR="00234326">
        <w:rPr>
          <w:rFonts w:hint="eastAsia"/>
          <w:szCs w:val="24"/>
        </w:rPr>
        <w:t xml:space="preserve"> Spring</w:t>
      </w:r>
      <w:r w:rsidR="00234326">
        <w:rPr>
          <w:szCs w:val="24"/>
        </w:rPr>
        <w:t xml:space="preserve"> Boot </w:t>
      </w:r>
      <w:r w:rsidR="00234326">
        <w:rPr>
          <w:rFonts w:hint="eastAsia"/>
          <w:szCs w:val="24"/>
        </w:rPr>
        <w:t>等框架设计系统界面、编写代码</w:t>
      </w:r>
      <w:r w:rsidR="0070549A">
        <w:rPr>
          <w:rFonts w:hint="eastAsia"/>
          <w:szCs w:val="24"/>
        </w:rPr>
        <w:t>并实现系统功能</w:t>
      </w:r>
      <w:r w:rsidR="003816D0">
        <w:rPr>
          <w:rFonts w:hint="eastAsia"/>
          <w:szCs w:val="24"/>
        </w:rPr>
        <w:t>；并在</w:t>
      </w:r>
      <w:r w:rsidR="003816D0">
        <w:rPr>
          <w:rFonts w:hint="eastAsia"/>
          <w:szCs w:val="24"/>
        </w:rPr>
        <w:t>Tomcat</w:t>
      </w:r>
      <w:r w:rsidR="003816D0">
        <w:rPr>
          <w:rFonts w:hint="eastAsia"/>
          <w:szCs w:val="24"/>
        </w:rPr>
        <w:t>服务器和</w:t>
      </w:r>
      <w:r w:rsidR="003816D0">
        <w:rPr>
          <w:rFonts w:hint="eastAsia"/>
          <w:szCs w:val="24"/>
        </w:rPr>
        <w:t>MySQL</w:t>
      </w:r>
      <w:r w:rsidR="003816D0">
        <w:rPr>
          <w:rFonts w:hint="eastAsia"/>
          <w:szCs w:val="24"/>
        </w:rPr>
        <w:t>数据库中进行部署及测试</w:t>
      </w:r>
      <w:r w:rsidR="007F57E7">
        <w:rPr>
          <w:rFonts w:hint="eastAsia"/>
          <w:szCs w:val="24"/>
        </w:rPr>
        <w:t>。</w:t>
      </w:r>
    </w:p>
    <w:p w14:paraId="6140FE6B" w14:textId="68F19406" w:rsidR="00D460A5" w:rsidRDefault="00D460A5" w:rsidP="00600105">
      <w:pPr>
        <w:spacing w:line="300" w:lineRule="auto"/>
        <w:ind w:firstLine="480"/>
        <w:rPr>
          <w:szCs w:val="24"/>
        </w:rPr>
      </w:pPr>
      <w:proofErr w:type="gramStart"/>
      <w:r>
        <w:rPr>
          <w:rFonts w:hint="eastAsia"/>
          <w:szCs w:val="24"/>
        </w:rPr>
        <w:t>云印享</w:t>
      </w:r>
      <w:proofErr w:type="gramEnd"/>
      <w:r>
        <w:rPr>
          <w:rFonts w:hint="eastAsia"/>
          <w:szCs w:val="24"/>
        </w:rPr>
        <w:t>打印服务平台通过运行系统测试，系统功能与性能达到预期的目标。</w:t>
      </w:r>
      <w:commentRangeEnd w:id="2"/>
      <w:r w:rsidR="004A1D67">
        <w:rPr>
          <w:rStyle w:val="a8"/>
        </w:rPr>
        <w:commentReference w:id="2"/>
      </w:r>
    </w:p>
    <w:p w14:paraId="16C896D4" w14:textId="77777777" w:rsidR="00D460A5" w:rsidRDefault="00D460A5" w:rsidP="00600105">
      <w:pPr>
        <w:spacing w:line="300" w:lineRule="auto"/>
        <w:ind w:firstLine="480"/>
        <w:rPr>
          <w:szCs w:val="24"/>
        </w:rPr>
      </w:pPr>
    </w:p>
    <w:p w14:paraId="4B435DC9" w14:textId="3F2E772A" w:rsidR="00600105" w:rsidRPr="002812B7" w:rsidRDefault="00D460A5" w:rsidP="00D460A5">
      <w:pPr>
        <w:spacing w:line="300" w:lineRule="auto"/>
        <w:ind w:firstLineChars="0" w:firstLine="0"/>
        <w:rPr>
          <w:szCs w:val="24"/>
        </w:rPr>
      </w:pPr>
      <w:r w:rsidRPr="002812B7">
        <w:rPr>
          <w:rFonts w:eastAsia="黑体" w:hint="eastAsia"/>
          <w:szCs w:val="24"/>
        </w:rPr>
        <w:t>关键词：</w:t>
      </w:r>
      <w:proofErr w:type="gramStart"/>
      <w:r w:rsidR="00E41BC5">
        <w:rPr>
          <w:rFonts w:hint="eastAsia"/>
          <w:szCs w:val="24"/>
        </w:rPr>
        <w:t>云印享</w:t>
      </w:r>
      <w:proofErr w:type="gramEnd"/>
      <w:r w:rsidR="00E41BC5">
        <w:rPr>
          <w:rFonts w:hint="eastAsia"/>
          <w:szCs w:val="24"/>
        </w:rPr>
        <w:t>打印服务平台</w:t>
      </w:r>
      <w:r w:rsidRPr="002812B7">
        <w:rPr>
          <w:rFonts w:hint="eastAsia"/>
          <w:szCs w:val="24"/>
        </w:rPr>
        <w:t>；</w:t>
      </w:r>
      <w:r w:rsidR="00E41BC5">
        <w:rPr>
          <w:rFonts w:hint="eastAsia"/>
          <w:szCs w:val="24"/>
        </w:rPr>
        <w:t>MVC</w:t>
      </w:r>
      <w:r w:rsidRPr="002812B7">
        <w:rPr>
          <w:rFonts w:hint="eastAsia"/>
          <w:szCs w:val="24"/>
        </w:rPr>
        <w:t>；</w:t>
      </w:r>
      <w:r w:rsidR="00E41BC5">
        <w:rPr>
          <w:rFonts w:hint="eastAsia"/>
          <w:szCs w:val="24"/>
        </w:rPr>
        <w:t>JSP</w:t>
      </w:r>
      <w:r w:rsidRPr="002812B7">
        <w:rPr>
          <w:rFonts w:hint="eastAsia"/>
          <w:szCs w:val="24"/>
        </w:rPr>
        <w:t>；</w:t>
      </w:r>
      <w:r w:rsidR="00E41BC5">
        <w:rPr>
          <w:rFonts w:hint="eastAsia"/>
          <w:szCs w:val="24"/>
        </w:rPr>
        <w:t>Jav</w:t>
      </w:r>
      <w:r w:rsidR="00E41BC5">
        <w:rPr>
          <w:szCs w:val="24"/>
        </w:rPr>
        <w:t>a EE</w:t>
      </w:r>
      <w:r w:rsidR="00E41BC5">
        <w:rPr>
          <w:rFonts w:hint="eastAsia"/>
          <w:szCs w:val="24"/>
        </w:rPr>
        <w:t>；</w:t>
      </w:r>
      <w:r w:rsidR="00E41BC5">
        <w:rPr>
          <w:szCs w:val="24"/>
        </w:rPr>
        <w:t>Spring Boot</w:t>
      </w:r>
    </w:p>
    <w:p w14:paraId="0DDC78F5" w14:textId="5586B3CF" w:rsidR="00901FB2" w:rsidRDefault="00901FB2" w:rsidP="007C129B">
      <w:pPr>
        <w:snapToGrid w:val="0"/>
        <w:spacing w:line="480" w:lineRule="auto"/>
        <w:ind w:firstLine="480"/>
        <w:rPr>
          <w:rFonts w:ascii="黑体" w:eastAsia="黑体" w:hAnsi="黑体"/>
          <w:szCs w:val="21"/>
        </w:rPr>
      </w:pPr>
      <w:r>
        <w:rPr>
          <w:rFonts w:ascii="黑体" w:eastAsia="黑体" w:hAnsi="黑体"/>
          <w:szCs w:val="21"/>
        </w:rPr>
        <w:br w:type="page"/>
      </w:r>
    </w:p>
    <w:p w14:paraId="0AF987F0" w14:textId="77777777" w:rsidR="00901FB2" w:rsidRPr="00BC7A15" w:rsidRDefault="00901FB2" w:rsidP="00BC7A15">
      <w:pPr>
        <w:ind w:firstLine="643"/>
        <w:jc w:val="center"/>
        <w:rPr>
          <w:b/>
          <w:sz w:val="32"/>
          <w:szCs w:val="32"/>
        </w:rPr>
      </w:pPr>
      <w:r w:rsidRPr="00BC7A15">
        <w:rPr>
          <w:b/>
          <w:sz w:val="32"/>
          <w:szCs w:val="32"/>
        </w:rPr>
        <w:lastRenderedPageBreak/>
        <w:t>ABSTRACT</w:t>
      </w:r>
    </w:p>
    <w:p w14:paraId="0DA81824" w14:textId="77777777" w:rsidR="00A203BA" w:rsidRPr="005B5737" w:rsidRDefault="00A203BA" w:rsidP="005B5737">
      <w:pPr>
        <w:spacing w:line="300" w:lineRule="auto"/>
        <w:ind w:firstLineChars="100" w:firstLine="240"/>
        <w:rPr>
          <w:iCs/>
          <w:szCs w:val="24"/>
        </w:rPr>
      </w:pPr>
    </w:p>
    <w:p w14:paraId="7E96859F" w14:textId="77777777" w:rsidR="00233208" w:rsidRPr="00233208" w:rsidRDefault="00233208" w:rsidP="00233208">
      <w:pPr>
        <w:spacing w:line="300" w:lineRule="auto"/>
        <w:ind w:firstLineChars="100" w:firstLine="240"/>
        <w:rPr>
          <w:color w:val="000000"/>
          <w:szCs w:val="24"/>
        </w:rPr>
      </w:pPr>
      <w:r w:rsidRPr="00233208">
        <w:rPr>
          <w:color w:val="000000"/>
          <w:szCs w:val="24"/>
        </w:rPr>
        <w:t>Nowadays, with the rapid development of the society, with the large-scale popularization of mobile devices and the Internet, most people are more and more inclined to mobile office. The traditional printing service industry has gradually failed to meet people's needs, with slow queues and difficult printing. Create a CPS print service platform, which not only can better serve people, but also can solve the loss of print shop customers in the peak period, and also provide great convenience for both parties.</w:t>
      </w:r>
    </w:p>
    <w:p w14:paraId="6F912EB4" w14:textId="77777777" w:rsidR="00233208" w:rsidRPr="00233208" w:rsidRDefault="00233208" w:rsidP="00233208">
      <w:pPr>
        <w:spacing w:line="300" w:lineRule="auto"/>
        <w:ind w:firstLineChars="100" w:firstLine="240"/>
        <w:rPr>
          <w:color w:val="000000"/>
          <w:szCs w:val="24"/>
        </w:rPr>
      </w:pPr>
      <w:r w:rsidRPr="00233208">
        <w:rPr>
          <w:color w:val="000000"/>
          <w:szCs w:val="24"/>
        </w:rPr>
        <w:t>This paper introduces the background significance and current situation of this research, expounds the theory, related technology and development mode used in system development. On this basis, it analyzes and designs and implements the corresponding functions of CPS printing service platform.</w:t>
      </w:r>
    </w:p>
    <w:p w14:paraId="2FB998AB" w14:textId="341C8638" w:rsidR="00233208" w:rsidRPr="00233208" w:rsidRDefault="00233208" w:rsidP="00233208">
      <w:pPr>
        <w:spacing w:line="300" w:lineRule="auto"/>
        <w:ind w:firstLineChars="100" w:firstLine="240"/>
        <w:rPr>
          <w:color w:val="000000"/>
          <w:szCs w:val="24"/>
        </w:rPr>
      </w:pPr>
      <w:r w:rsidRPr="00233208">
        <w:rPr>
          <w:color w:val="000000"/>
          <w:szCs w:val="24"/>
        </w:rPr>
        <w:t xml:space="preserve">First, analyze the feasibility, functionality and performance of the system, and then divide the system functions for print shop registration and login, print shop order management, print shop management, user registration and login, user management, user order management, users. Nine functional modules such as file upload and download management, </w:t>
      </w:r>
      <w:r w:rsidR="00AA3484">
        <w:rPr>
          <w:color w:val="000000"/>
          <w:szCs w:val="24"/>
        </w:rPr>
        <w:t>leave</w:t>
      </w:r>
      <w:r w:rsidRPr="00233208">
        <w:rPr>
          <w:color w:val="000000"/>
          <w:szCs w:val="24"/>
        </w:rPr>
        <w:t xml:space="preserve"> message</w:t>
      </w:r>
      <w:r w:rsidR="00AA3484">
        <w:rPr>
          <w:color w:val="000000"/>
          <w:szCs w:val="24"/>
        </w:rPr>
        <w:t>s</w:t>
      </w:r>
      <w:r w:rsidRPr="00233208">
        <w:rPr>
          <w:color w:val="000000"/>
          <w:szCs w:val="24"/>
        </w:rPr>
        <w:t>, evaluation and feedback. Secondly, the MVC architecture model and B/S architecture design system structure are adopted, and the system database model is created. On the basis of detailed analysis and design of the system business process, the system is divided into the front and back, where the front desk meets the user and merchant registration, login and The use of system functions, the background meets the platform administrator login and management system information. Finally, in the IDEA development environment, use JSP, Servlet and other technologies and Spring Boot framework to design the system interface, write code and implement system functions; and deploy and test in Tomcat server and MySQL database.</w:t>
      </w:r>
    </w:p>
    <w:p w14:paraId="074C9312" w14:textId="7E229389" w:rsidR="00901FB2" w:rsidRPr="00151E43" w:rsidRDefault="00233208" w:rsidP="00233208">
      <w:pPr>
        <w:spacing w:line="300" w:lineRule="auto"/>
        <w:ind w:firstLineChars="100" w:firstLine="240"/>
        <w:rPr>
          <w:szCs w:val="24"/>
        </w:rPr>
      </w:pPr>
      <w:r w:rsidRPr="00233208">
        <w:rPr>
          <w:color w:val="000000"/>
          <w:szCs w:val="24"/>
        </w:rPr>
        <w:t>The CPS print service platform runs the system test and the system functions and performance achieve the desired goals.</w:t>
      </w:r>
    </w:p>
    <w:p w14:paraId="50463A3A" w14:textId="77777777" w:rsidR="00901FB2" w:rsidRPr="00151E43" w:rsidRDefault="00901FB2" w:rsidP="004F6225">
      <w:pPr>
        <w:spacing w:line="300" w:lineRule="auto"/>
        <w:ind w:firstLineChars="100" w:firstLine="240"/>
        <w:rPr>
          <w:szCs w:val="24"/>
        </w:rPr>
      </w:pPr>
    </w:p>
    <w:p w14:paraId="6F917681" w14:textId="3E719347" w:rsidR="00FB02E8" w:rsidRDefault="00901FB2" w:rsidP="00A13843">
      <w:pPr>
        <w:spacing w:line="300" w:lineRule="auto"/>
        <w:ind w:firstLineChars="0" w:firstLine="0"/>
        <w:rPr>
          <w:szCs w:val="24"/>
        </w:rPr>
        <w:sectPr w:rsidR="00FB02E8" w:rsidSect="00D006EC">
          <w:footerReference w:type="default" r:id="rId19"/>
          <w:pgSz w:w="11906" w:h="16838"/>
          <w:pgMar w:top="1418" w:right="1701" w:bottom="1418" w:left="1701" w:header="851" w:footer="850" w:gutter="454"/>
          <w:pgNumType w:fmt="upperRoman" w:start="1"/>
          <w:cols w:space="425"/>
          <w:docGrid w:type="lines" w:linePitch="312"/>
        </w:sectPr>
      </w:pPr>
      <w:r w:rsidRPr="002812B7">
        <w:rPr>
          <w:b/>
          <w:bCs/>
          <w:szCs w:val="24"/>
        </w:rPr>
        <w:t>Key words</w:t>
      </w:r>
      <w:r w:rsidRPr="002812B7">
        <w:rPr>
          <w:b/>
          <w:bCs/>
          <w:szCs w:val="24"/>
        </w:rPr>
        <w:t>：</w:t>
      </w:r>
      <w:r w:rsidR="00F144D2" w:rsidRPr="00F144D2">
        <w:rPr>
          <w:szCs w:val="24"/>
        </w:rPr>
        <w:t>CPS</w:t>
      </w:r>
      <w:r w:rsidR="00F144D2">
        <w:rPr>
          <w:szCs w:val="24"/>
        </w:rPr>
        <w:t xml:space="preserve"> </w:t>
      </w:r>
      <w:r w:rsidR="00F144D2" w:rsidRPr="00F144D2">
        <w:rPr>
          <w:szCs w:val="24"/>
        </w:rPr>
        <w:t>print service platform</w:t>
      </w:r>
      <w:r w:rsidRPr="002812B7">
        <w:rPr>
          <w:szCs w:val="24"/>
        </w:rPr>
        <w:t>；</w:t>
      </w:r>
      <w:r w:rsidR="00F715F3">
        <w:rPr>
          <w:rFonts w:hint="eastAsia"/>
          <w:szCs w:val="24"/>
        </w:rPr>
        <w:t>MVC</w:t>
      </w:r>
      <w:r w:rsidRPr="002812B7">
        <w:rPr>
          <w:szCs w:val="24"/>
        </w:rPr>
        <w:t>；</w:t>
      </w:r>
      <w:r w:rsidR="00F715F3">
        <w:rPr>
          <w:rFonts w:hint="eastAsia"/>
          <w:szCs w:val="24"/>
        </w:rPr>
        <w:t>JSP</w:t>
      </w:r>
      <w:r w:rsidR="00F715F3" w:rsidRPr="002812B7">
        <w:rPr>
          <w:rFonts w:hint="eastAsia"/>
          <w:szCs w:val="24"/>
        </w:rPr>
        <w:t>；</w:t>
      </w:r>
      <w:r w:rsidR="00F715F3">
        <w:rPr>
          <w:rFonts w:hint="eastAsia"/>
          <w:szCs w:val="24"/>
        </w:rPr>
        <w:t>Jav</w:t>
      </w:r>
      <w:r w:rsidR="00F715F3">
        <w:rPr>
          <w:szCs w:val="24"/>
        </w:rPr>
        <w:t>a EE</w:t>
      </w:r>
      <w:r w:rsidR="00F715F3">
        <w:rPr>
          <w:rFonts w:hint="eastAsia"/>
          <w:szCs w:val="24"/>
        </w:rPr>
        <w:t>；</w:t>
      </w:r>
      <w:r w:rsidR="00F715F3">
        <w:rPr>
          <w:szCs w:val="24"/>
        </w:rPr>
        <w:t>Spring Boot</w:t>
      </w:r>
    </w:p>
    <w:sdt>
      <w:sdtPr>
        <w:rPr>
          <w:rFonts w:ascii="Times New Roman" w:eastAsia="宋体" w:hAnsi="Times New Roman" w:cs="Times New Roman"/>
          <w:color w:val="auto"/>
          <w:kern w:val="2"/>
          <w:sz w:val="24"/>
          <w:szCs w:val="22"/>
          <w:lang w:val="zh-CN"/>
        </w:rPr>
        <w:id w:val="-376934874"/>
        <w:docPartObj>
          <w:docPartGallery w:val="Table of Contents"/>
          <w:docPartUnique/>
        </w:docPartObj>
      </w:sdtPr>
      <w:sdtEndPr>
        <w:rPr>
          <w:b/>
          <w:bCs/>
        </w:rPr>
      </w:sdtEndPr>
      <w:sdtContent>
        <w:p w14:paraId="72FDF9DC" w14:textId="09C614CB" w:rsidR="009D25E6" w:rsidRDefault="009D25E6" w:rsidP="001D54D0">
          <w:pPr>
            <w:pStyle w:val="TOC"/>
            <w:spacing w:before="0" w:afterLines="0" w:after="0" w:line="240" w:lineRule="auto"/>
            <w:jc w:val="center"/>
            <w:rPr>
              <w:rFonts w:ascii="黑体" w:eastAsia="黑体" w:hAnsi="黑体"/>
              <w:color w:val="000000" w:themeColor="text1"/>
              <w:lang w:val="zh-CN"/>
            </w:rPr>
          </w:pPr>
          <w:r w:rsidRPr="00F855D7">
            <w:rPr>
              <w:rFonts w:ascii="黑体" w:eastAsia="黑体" w:hAnsi="黑体"/>
              <w:color w:val="000000" w:themeColor="text1"/>
              <w:lang w:val="zh-CN"/>
            </w:rPr>
            <w:t>目</w:t>
          </w:r>
          <w:r w:rsidR="00AB6CDD" w:rsidRPr="00E41BC5">
            <w:rPr>
              <w:rFonts w:ascii="黑体" w:eastAsia="黑体" w:hAnsi="黑体" w:hint="eastAsia"/>
              <w:color w:val="000000" w:themeColor="text1"/>
            </w:rPr>
            <w:t xml:space="preserve"> </w:t>
          </w:r>
          <w:r w:rsidR="00AB6CDD" w:rsidRPr="00E41BC5">
            <w:rPr>
              <w:rFonts w:ascii="黑体" w:eastAsia="黑体" w:hAnsi="黑体"/>
              <w:color w:val="000000" w:themeColor="text1"/>
            </w:rPr>
            <w:t xml:space="preserve">   </w:t>
          </w:r>
          <w:r w:rsidRPr="00F855D7">
            <w:rPr>
              <w:rFonts w:ascii="黑体" w:eastAsia="黑体" w:hAnsi="黑体"/>
              <w:color w:val="000000" w:themeColor="text1"/>
              <w:lang w:val="zh-CN"/>
            </w:rPr>
            <w:t>录</w:t>
          </w:r>
        </w:p>
        <w:p w14:paraId="0F187668" w14:textId="77777777" w:rsidR="008F508E" w:rsidRPr="008F508E" w:rsidRDefault="008F508E" w:rsidP="008F508E">
          <w:pPr>
            <w:ind w:firstLine="480"/>
            <w:rPr>
              <w:lang w:val="zh-CN"/>
            </w:rPr>
          </w:pPr>
        </w:p>
        <w:p w14:paraId="1D3E6508" w14:textId="563B31DA" w:rsidR="00656685" w:rsidRDefault="003B5A3C">
          <w:pPr>
            <w:pStyle w:val="10"/>
            <w:rPr>
              <w:rFonts w:asciiTheme="minorHAnsi" w:eastAsiaTheme="minorEastAsia" w:hAnsiTheme="minorHAnsi" w:cstheme="minorBidi"/>
              <w:sz w:val="21"/>
              <w:szCs w:val="22"/>
            </w:rPr>
          </w:pPr>
          <w:r>
            <w:rPr>
              <w:rFonts w:ascii="宋体" w:hAnsi="宋体"/>
            </w:rPr>
            <w:fldChar w:fldCharType="begin"/>
          </w:r>
          <w:r>
            <w:instrText xml:space="preserve"> TOC \o "1-2" \h \z \u </w:instrText>
          </w:r>
          <w:r>
            <w:rPr>
              <w:rFonts w:ascii="宋体" w:hAnsi="宋体"/>
            </w:rPr>
            <w:fldChar w:fldCharType="separate"/>
          </w:r>
          <w:hyperlink w:anchor="_Toc528139458" w:history="1">
            <w:r w:rsidR="00656685" w:rsidRPr="006516CE">
              <w:rPr>
                <w:rStyle w:val="a5"/>
                <w:rFonts w:ascii="黑体" w:hAnsi="黑体"/>
              </w:rPr>
              <w:t>第</w:t>
            </w:r>
            <w:r w:rsidR="00656685" w:rsidRPr="006516CE">
              <w:rPr>
                <w:rStyle w:val="a5"/>
                <w:rFonts w:ascii="黑体" w:hAnsi="黑体"/>
              </w:rPr>
              <w:t>1</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绪论</w:t>
            </w:r>
            <w:r w:rsidR="00656685">
              <w:rPr>
                <w:webHidden/>
              </w:rPr>
              <w:tab/>
            </w:r>
            <w:r w:rsidR="00656685">
              <w:rPr>
                <w:webHidden/>
              </w:rPr>
              <w:fldChar w:fldCharType="begin"/>
            </w:r>
            <w:r w:rsidR="00656685">
              <w:rPr>
                <w:webHidden/>
              </w:rPr>
              <w:instrText xml:space="preserve"> PAGEREF _Toc528139458 \h </w:instrText>
            </w:r>
            <w:r w:rsidR="00656685">
              <w:rPr>
                <w:webHidden/>
              </w:rPr>
            </w:r>
            <w:r w:rsidR="00656685">
              <w:rPr>
                <w:webHidden/>
              </w:rPr>
              <w:fldChar w:fldCharType="separate"/>
            </w:r>
            <w:r w:rsidR="00656685">
              <w:rPr>
                <w:webHidden/>
              </w:rPr>
              <w:t>1</w:t>
            </w:r>
            <w:r w:rsidR="00656685">
              <w:rPr>
                <w:webHidden/>
              </w:rPr>
              <w:fldChar w:fldCharType="end"/>
            </w:r>
          </w:hyperlink>
        </w:p>
        <w:p w14:paraId="7DB6AFA8" w14:textId="76B3B1F3" w:rsidR="00656685" w:rsidRDefault="0056224B">
          <w:pPr>
            <w:pStyle w:val="20"/>
            <w:rPr>
              <w:rFonts w:asciiTheme="minorHAnsi" w:eastAsiaTheme="minorEastAsia" w:hAnsiTheme="minorHAnsi" w:cstheme="minorBidi"/>
              <w:sz w:val="21"/>
              <w:szCs w:val="22"/>
            </w:rPr>
          </w:pPr>
          <w:hyperlink w:anchor="_Toc528139459" w:history="1">
            <w:r w:rsidR="00656685" w:rsidRPr="006516CE">
              <w:rPr>
                <w:rStyle w:val="a5"/>
                <w:rFonts w:ascii="黑体" w:hAnsi="黑体"/>
              </w:rPr>
              <w:t>1.1</w:t>
            </w:r>
            <w:r w:rsidR="00656685">
              <w:rPr>
                <w:rFonts w:asciiTheme="minorHAnsi" w:eastAsiaTheme="minorEastAsia" w:hAnsiTheme="minorHAnsi" w:cstheme="minorBidi"/>
                <w:sz w:val="21"/>
                <w:szCs w:val="22"/>
              </w:rPr>
              <w:tab/>
            </w:r>
            <w:r w:rsidR="00656685" w:rsidRPr="006516CE">
              <w:rPr>
                <w:rStyle w:val="a5"/>
              </w:rPr>
              <w:t>课题背景与研究意义</w:t>
            </w:r>
            <w:r w:rsidR="00656685">
              <w:rPr>
                <w:webHidden/>
              </w:rPr>
              <w:tab/>
            </w:r>
            <w:r w:rsidR="00656685">
              <w:rPr>
                <w:webHidden/>
              </w:rPr>
              <w:fldChar w:fldCharType="begin"/>
            </w:r>
            <w:r w:rsidR="00656685">
              <w:rPr>
                <w:webHidden/>
              </w:rPr>
              <w:instrText xml:space="preserve"> PAGEREF _Toc528139459 \h </w:instrText>
            </w:r>
            <w:r w:rsidR="00656685">
              <w:rPr>
                <w:webHidden/>
              </w:rPr>
            </w:r>
            <w:r w:rsidR="00656685">
              <w:rPr>
                <w:webHidden/>
              </w:rPr>
              <w:fldChar w:fldCharType="separate"/>
            </w:r>
            <w:r w:rsidR="00656685">
              <w:rPr>
                <w:webHidden/>
              </w:rPr>
              <w:t>1</w:t>
            </w:r>
            <w:r w:rsidR="00656685">
              <w:rPr>
                <w:webHidden/>
              </w:rPr>
              <w:fldChar w:fldCharType="end"/>
            </w:r>
          </w:hyperlink>
        </w:p>
        <w:p w14:paraId="647DB25F" w14:textId="22CD9251" w:rsidR="00656685" w:rsidRDefault="0056224B">
          <w:pPr>
            <w:pStyle w:val="20"/>
            <w:rPr>
              <w:rFonts w:asciiTheme="minorHAnsi" w:eastAsiaTheme="minorEastAsia" w:hAnsiTheme="minorHAnsi" w:cstheme="minorBidi"/>
              <w:sz w:val="21"/>
              <w:szCs w:val="22"/>
            </w:rPr>
          </w:pPr>
          <w:hyperlink w:anchor="_Toc528139460" w:history="1">
            <w:r w:rsidR="00656685" w:rsidRPr="006516CE">
              <w:rPr>
                <w:rStyle w:val="a5"/>
                <w:rFonts w:ascii="黑体" w:hAnsi="黑体"/>
              </w:rPr>
              <w:t>1.2</w:t>
            </w:r>
            <w:r w:rsidR="00656685">
              <w:rPr>
                <w:rFonts w:asciiTheme="minorHAnsi" w:eastAsiaTheme="minorEastAsia" w:hAnsiTheme="minorHAnsi" w:cstheme="minorBidi"/>
                <w:sz w:val="21"/>
                <w:szCs w:val="22"/>
              </w:rPr>
              <w:tab/>
            </w:r>
            <w:r w:rsidR="00656685" w:rsidRPr="006516CE">
              <w:rPr>
                <w:rStyle w:val="a5"/>
              </w:rPr>
              <w:t>国内研究现状及主要研究内容</w:t>
            </w:r>
            <w:r w:rsidR="00656685">
              <w:rPr>
                <w:webHidden/>
              </w:rPr>
              <w:tab/>
            </w:r>
            <w:r w:rsidR="00656685">
              <w:rPr>
                <w:webHidden/>
              </w:rPr>
              <w:fldChar w:fldCharType="begin"/>
            </w:r>
            <w:r w:rsidR="00656685">
              <w:rPr>
                <w:webHidden/>
              </w:rPr>
              <w:instrText xml:space="preserve"> PAGEREF _Toc528139460 \h </w:instrText>
            </w:r>
            <w:r w:rsidR="00656685">
              <w:rPr>
                <w:webHidden/>
              </w:rPr>
            </w:r>
            <w:r w:rsidR="00656685">
              <w:rPr>
                <w:webHidden/>
              </w:rPr>
              <w:fldChar w:fldCharType="separate"/>
            </w:r>
            <w:r w:rsidR="00656685">
              <w:rPr>
                <w:webHidden/>
              </w:rPr>
              <w:t>1</w:t>
            </w:r>
            <w:r w:rsidR="00656685">
              <w:rPr>
                <w:webHidden/>
              </w:rPr>
              <w:fldChar w:fldCharType="end"/>
            </w:r>
          </w:hyperlink>
        </w:p>
        <w:p w14:paraId="4530C78B" w14:textId="5433F177" w:rsidR="00656685" w:rsidRDefault="0056224B">
          <w:pPr>
            <w:pStyle w:val="20"/>
            <w:rPr>
              <w:rFonts w:asciiTheme="minorHAnsi" w:eastAsiaTheme="minorEastAsia" w:hAnsiTheme="minorHAnsi" w:cstheme="minorBidi"/>
              <w:sz w:val="21"/>
              <w:szCs w:val="22"/>
            </w:rPr>
          </w:pPr>
          <w:hyperlink w:anchor="_Toc528139461" w:history="1">
            <w:r w:rsidR="00656685" w:rsidRPr="006516CE">
              <w:rPr>
                <w:rStyle w:val="a5"/>
                <w:rFonts w:ascii="黑体" w:hAnsi="黑体"/>
              </w:rPr>
              <w:t>1.3</w:t>
            </w:r>
            <w:r w:rsidR="00656685">
              <w:rPr>
                <w:rFonts w:asciiTheme="minorHAnsi" w:eastAsiaTheme="minorEastAsia" w:hAnsiTheme="minorHAnsi" w:cstheme="minorBidi"/>
                <w:sz w:val="21"/>
                <w:szCs w:val="22"/>
              </w:rPr>
              <w:tab/>
            </w:r>
            <w:r w:rsidR="00656685" w:rsidRPr="006516CE">
              <w:rPr>
                <w:rStyle w:val="a5"/>
              </w:rPr>
              <w:t>小结</w:t>
            </w:r>
            <w:r w:rsidR="00656685">
              <w:rPr>
                <w:webHidden/>
              </w:rPr>
              <w:tab/>
            </w:r>
            <w:r w:rsidR="00656685">
              <w:rPr>
                <w:webHidden/>
              </w:rPr>
              <w:fldChar w:fldCharType="begin"/>
            </w:r>
            <w:r w:rsidR="00656685">
              <w:rPr>
                <w:webHidden/>
              </w:rPr>
              <w:instrText xml:space="preserve"> PAGEREF _Toc528139461 \h </w:instrText>
            </w:r>
            <w:r w:rsidR="00656685">
              <w:rPr>
                <w:webHidden/>
              </w:rPr>
            </w:r>
            <w:r w:rsidR="00656685">
              <w:rPr>
                <w:webHidden/>
              </w:rPr>
              <w:fldChar w:fldCharType="separate"/>
            </w:r>
            <w:r w:rsidR="00656685">
              <w:rPr>
                <w:webHidden/>
              </w:rPr>
              <w:t>2</w:t>
            </w:r>
            <w:r w:rsidR="00656685">
              <w:rPr>
                <w:webHidden/>
              </w:rPr>
              <w:fldChar w:fldCharType="end"/>
            </w:r>
          </w:hyperlink>
        </w:p>
        <w:p w14:paraId="7B6401F3" w14:textId="7070DD6D" w:rsidR="00656685" w:rsidRDefault="0056224B">
          <w:pPr>
            <w:pStyle w:val="10"/>
            <w:rPr>
              <w:rFonts w:asciiTheme="minorHAnsi" w:eastAsiaTheme="minorEastAsia" w:hAnsiTheme="minorHAnsi" w:cstheme="minorBidi"/>
              <w:sz w:val="21"/>
              <w:szCs w:val="22"/>
            </w:rPr>
          </w:pPr>
          <w:hyperlink w:anchor="_Toc528139462" w:history="1">
            <w:r w:rsidR="00656685" w:rsidRPr="006516CE">
              <w:rPr>
                <w:rStyle w:val="a5"/>
                <w:rFonts w:ascii="黑体" w:hAnsi="黑体"/>
              </w:rPr>
              <w:t>第</w:t>
            </w:r>
            <w:r w:rsidR="00656685" w:rsidRPr="006516CE">
              <w:rPr>
                <w:rStyle w:val="a5"/>
                <w:rFonts w:ascii="黑体" w:hAnsi="黑体"/>
              </w:rPr>
              <w:t>2</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相关技术与开发模式介绍</w:t>
            </w:r>
            <w:r w:rsidR="00656685">
              <w:rPr>
                <w:webHidden/>
              </w:rPr>
              <w:tab/>
            </w:r>
            <w:r w:rsidR="00656685">
              <w:rPr>
                <w:webHidden/>
              </w:rPr>
              <w:fldChar w:fldCharType="begin"/>
            </w:r>
            <w:r w:rsidR="00656685">
              <w:rPr>
                <w:webHidden/>
              </w:rPr>
              <w:instrText xml:space="preserve"> PAGEREF _Toc528139462 \h </w:instrText>
            </w:r>
            <w:r w:rsidR="00656685">
              <w:rPr>
                <w:webHidden/>
              </w:rPr>
            </w:r>
            <w:r w:rsidR="00656685">
              <w:rPr>
                <w:webHidden/>
              </w:rPr>
              <w:fldChar w:fldCharType="separate"/>
            </w:r>
            <w:r w:rsidR="00656685">
              <w:rPr>
                <w:webHidden/>
              </w:rPr>
              <w:t>3</w:t>
            </w:r>
            <w:r w:rsidR="00656685">
              <w:rPr>
                <w:webHidden/>
              </w:rPr>
              <w:fldChar w:fldCharType="end"/>
            </w:r>
          </w:hyperlink>
        </w:p>
        <w:p w14:paraId="46ABBB0B" w14:textId="1C7ADDE0" w:rsidR="00656685" w:rsidRDefault="0056224B">
          <w:pPr>
            <w:pStyle w:val="20"/>
            <w:rPr>
              <w:rFonts w:asciiTheme="minorHAnsi" w:eastAsiaTheme="minorEastAsia" w:hAnsiTheme="minorHAnsi" w:cstheme="minorBidi"/>
              <w:sz w:val="21"/>
              <w:szCs w:val="22"/>
            </w:rPr>
          </w:pPr>
          <w:hyperlink w:anchor="_Toc528139463" w:history="1">
            <w:r w:rsidR="00656685" w:rsidRPr="006516CE">
              <w:rPr>
                <w:rStyle w:val="a5"/>
                <w:rFonts w:ascii="黑体" w:hAnsi="黑体"/>
              </w:rPr>
              <w:t>2.1</w:t>
            </w:r>
            <w:r w:rsidR="00656685">
              <w:rPr>
                <w:rFonts w:asciiTheme="minorHAnsi" w:eastAsiaTheme="minorEastAsia" w:hAnsiTheme="minorHAnsi" w:cstheme="minorBidi"/>
                <w:sz w:val="21"/>
                <w:szCs w:val="22"/>
              </w:rPr>
              <w:tab/>
            </w:r>
            <w:r w:rsidR="00656685" w:rsidRPr="006516CE">
              <w:rPr>
                <w:rStyle w:val="a5"/>
              </w:rPr>
              <w:t>开发语言</w:t>
            </w:r>
            <w:r w:rsidR="00656685">
              <w:rPr>
                <w:webHidden/>
              </w:rPr>
              <w:tab/>
            </w:r>
            <w:r w:rsidR="00656685">
              <w:rPr>
                <w:webHidden/>
              </w:rPr>
              <w:fldChar w:fldCharType="begin"/>
            </w:r>
            <w:r w:rsidR="00656685">
              <w:rPr>
                <w:webHidden/>
              </w:rPr>
              <w:instrText xml:space="preserve"> PAGEREF _Toc528139463 \h </w:instrText>
            </w:r>
            <w:r w:rsidR="00656685">
              <w:rPr>
                <w:webHidden/>
              </w:rPr>
            </w:r>
            <w:r w:rsidR="00656685">
              <w:rPr>
                <w:webHidden/>
              </w:rPr>
              <w:fldChar w:fldCharType="separate"/>
            </w:r>
            <w:r w:rsidR="00656685">
              <w:rPr>
                <w:webHidden/>
              </w:rPr>
              <w:t>3</w:t>
            </w:r>
            <w:r w:rsidR="00656685">
              <w:rPr>
                <w:webHidden/>
              </w:rPr>
              <w:fldChar w:fldCharType="end"/>
            </w:r>
          </w:hyperlink>
        </w:p>
        <w:p w14:paraId="453360E6" w14:textId="57DC411B" w:rsidR="00656685" w:rsidRDefault="0056224B">
          <w:pPr>
            <w:pStyle w:val="20"/>
            <w:rPr>
              <w:rFonts w:asciiTheme="minorHAnsi" w:eastAsiaTheme="minorEastAsia" w:hAnsiTheme="minorHAnsi" w:cstheme="minorBidi"/>
              <w:sz w:val="21"/>
              <w:szCs w:val="22"/>
            </w:rPr>
          </w:pPr>
          <w:hyperlink w:anchor="_Toc528139464" w:history="1">
            <w:r w:rsidR="00656685" w:rsidRPr="006516CE">
              <w:rPr>
                <w:rStyle w:val="a5"/>
                <w:rFonts w:ascii="黑体" w:hAnsi="黑体"/>
              </w:rPr>
              <w:t>2.2</w:t>
            </w:r>
            <w:r w:rsidR="00656685">
              <w:rPr>
                <w:rFonts w:asciiTheme="minorHAnsi" w:eastAsiaTheme="minorEastAsia" w:hAnsiTheme="minorHAnsi" w:cstheme="minorBidi"/>
                <w:sz w:val="21"/>
                <w:szCs w:val="22"/>
              </w:rPr>
              <w:tab/>
            </w:r>
            <w:r w:rsidR="00656685" w:rsidRPr="006516CE">
              <w:rPr>
                <w:rStyle w:val="a5"/>
              </w:rPr>
              <w:t>开发框架</w:t>
            </w:r>
            <w:r w:rsidR="00656685">
              <w:rPr>
                <w:webHidden/>
              </w:rPr>
              <w:tab/>
            </w:r>
            <w:r w:rsidR="00656685">
              <w:rPr>
                <w:webHidden/>
              </w:rPr>
              <w:fldChar w:fldCharType="begin"/>
            </w:r>
            <w:r w:rsidR="00656685">
              <w:rPr>
                <w:webHidden/>
              </w:rPr>
              <w:instrText xml:space="preserve"> PAGEREF _Toc528139464 \h </w:instrText>
            </w:r>
            <w:r w:rsidR="00656685">
              <w:rPr>
                <w:webHidden/>
              </w:rPr>
            </w:r>
            <w:r w:rsidR="00656685">
              <w:rPr>
                <w:webHidden/>
              </w:rPr>
              <w:fldChar w:fldCharType="separate"/>
            </w:r>
            <w:r w:rsidR="00656685">
              <w:rPr>
                <w:webHidden/>
              </w:rPr>
              <w:t>4</w:t>
            </w:r>
            <w:r w:rsidR="00656685">
              <w:rPr>
                <w:webHidden/>
              </w:rPr>
              <w:fldChar w:fldCharType="end"/>
            </w:r>
          </w:hyperlink>
        </w:p>
        <w:p w14:paraId="5F193178" w14:textId="7FCF85F7" w:rsidR="00656685" w:rsidRDefault="0056224B">
          <w:pPr>
            <w:pStyle w:val="20"/>
            <w:rPr>
              <w:rFonts w:asciiTheme="minorHAnsi" w:eastAsiaTheme="minorEastAsia" w:hAnsiTheme="minorHAnsi" w:cstheme="minorBidi"/>
              <w:sz w:val="21"/>
              <w:szCs w:val="22"/>
            </w:rPr>
          </w:pPr>
          <w:hyperlink w:anchor="_Toc528139465" w:history="1">
            <w:r w:rsidR="00656685" w:rsidRPr="006516CE">
              <w:rPr>
                <w:rStyle w:val="a5"/>
                <w:rFonts w:ascii="黑体" w:hAnsi="黑体"/>
              </w:rPr>
              <w:t>2.3</w:t>
            </w:r>
            <w:r w:rsidR="00656685">
              <w:rPr>
                <w:rFonts w:asciiTheme="minorHAnsi" w:eastAsiaTheme="minorEastAsia" w:hAnsiTheme="minorHAnsi" w:cstheme="minorBidi"/>
                <w:sz w:val="21"/>
                <w:szCs w:val="22"/>
              </w:rPr>
              <w:tab/>
            </w:r>
            <w:r w:rsidR="00656685" w:rsidRPr="006516CE">
              <w:rPr>
                <w:rStyle w:val="a5"/>
              </w:rPr>
              <w:t>开发技术</w:t>
            </w:r>
            <w:r w:rsidR="00656685">
              <w:rPr>
                <w:webHidden/>
              </w:rPr>
              <w:tab/>
            </w:r>
            <w:r w:rsidR="00656685">
              <w:rPr>
                <w:webHidden/>
              </w:rPr>
              <w:fldChar w:fldCharType="begin"/>
            </w:r>
            <w:r w:rsidR="00656685">
              <w:rPr>
                <w:webHidden/>
              </w:rPr>
              <w:instrText xml:space="preserve"> PAGEREF _Toc528139465 \h </w:instrText>
            </w:r>
            <w:r w:rsidR="00656685">
              <w:rPr>
                <w:webHidden/>
              </w:rPr>
            </w:r>
            <w:r w:rsidR="00656685">
              <w:rPr>
                <w:webHidden/>
              </w:rPr>
              <w:fldChar w:fldCharType="separate"/>
            </w:r>
            <w:r w:rsidR="00656685">
              <w:rPr>
                <w:webHidden/>
              </w:rPr>
              <w:t>4</w:t>
            </w:r>
            <w:r w:rsidR="00656685">
              <w:rPr>
                <w:webHidden/>
              </w:rPr>
              <w:fldChar w:fldCharType="end"/>
            </w:r>
          </w:hyperlink>
        </w:p>
        <w:p w14:paraId="648BA13B" w14:textId="45E792A2" w:rsidR="00656685" w:rsidRDefault="0056224B">
          <w:pPr>
            <w:pStyle w:val="20"/>
            <w:rPr>
              <w:rFonts w:asciiTheme="minorHAnsi" w:eastAsiaTheme="minorEastAsia" w:hAnsiTheme="minorHAnsi" w:cstheme="minorBidi"/>
              <w:sz w:val="21"/>
              <w:szCs w:val="22"/>
            </w:rPr>
          </w:pPr>
          <w:hyperlink w:anchor="_Toc528139466" w:history="1">
            <w:r w:rsidR="00656685" w:rsidRPr="006516CE">
              <w:rPr>
                <w:rStyle w:val="a5"/>
                <w:rFonts w:ascii="黑体" w:hAnsi="黑体"/>
              </w:rPr>
              <w:t>2.4</w:t>
            </w:r>
            <w:r w:rsidR="00656685">
              <w:rPr>
                <w:rFonts w:asciiTheme="minorHAnsi" w:eastAsiaTheme="minorEastAsia" w:hAnsiTheme="minorHAnsi" w:cstheme="minorBidi"/>
                <w:sz w:val="21"/>
                <w:szCs w:val="22"/>
              </w:rPr>
              <w:tab/>
            </w:r>
            <w:r w:rsidR="00656685" w:rsidRPr="006516CE">
              <w:rPr>
                <w:rStyle w:val="a5"/>
              </w:rPr>
              <w:t>开发工具</w:t>
            </w:r>
            <w:r w:rsidR="00656685">
              <w:rPr>
                <w:webHidden/>
              </w:rPr>
              <w:tab/>
            </w:r>
            <w:r w:rsidR="00656685">
              <w:rPr>
                <w:webHidden/>
              </w:rPr>
              <w:fldChar w:fldCharType="begin"/>
            </w:r>
            <w:r w:rsidR="00656685">
              <w:rPr>
                <w:webHidden/>
              </w:rPr>
              <w:instrText xml:space="preserve"> PAGEREF _Toc528139466 \h </w:instrText>
            </w:r>
            <w:r w:rsidR="00656685">
              <w:rPr>
                <w:webHidden/>
              </w:rPr>
            </w:r>
            <w:r w:rsidR="00656685">
              <w:rPr>
                <w:webHidden/>
              </w:rPr>
              <w:fldChar w:fldCharType="separate"/>
            </w:r>
            <w:r w:rsidR="00656685">
              <w:rPr>
                <w:webHidden/>
              </w:rPr>
              <w:t>5</w:t>
            </w:r>
            <w:r w:rsidR="00656685">
              <w:rPr>
                <w:webHidden/>
              </w:rPr>
              <w:fldChar w:fldCharType="end"/>
            </w:r>
          </w:hyperlink>
        </w:p>
        <w:p w14:paraId="5BB55010" w14:textId="737B47C5" w:rsidR="00656685" w:rsidRDefault="0056224B">
          <w:pPr>
            <w:pStyle w:val="20"/>
            <w:rPr>
              <w:rFonts w:asciiTheme="minorHAnsi" w:eastAsiaTheme="minorEastAsia" w:hAnsiTheme="minorHAnsi" w:cstheme="minorBidi"/>
              <w:sz w:val="21"/>
              <w:szCs w:val="22"/>
            </w:rPr>
          </w:pPr>
          <w:hyperlink w:anchor="_Toc528139467" w:history="1">
            <w:r w:rsidR="00656685" w:rsidRPr="006516CE">
              <w:rPr>
                <w:rStyle w:val="a5"/>
                <w:rFonts w:ascii="黑体" w:hAnsi="黑体"/>
              </w:rPr>
              <w:t>2.5</w:t>
            </w:r>
            <w:r w:rsidR="00656685">
              <w:rPr>
                <w:rFonts w:asciiTheme="minorHAnsi" w:eastAsiaTheme="minorEastAsia" w:hAnsiTheme="minorHAnsi" w:cstheme="minorBidi"/>
                <w:sz w:val="21"/>
                <w:szCs w:val="22"/>
              </w:rPr>
              <w:tab/>
            </w:r>
            <w:r w:rsidR="00656685" w:rsidRPr="006516CE">
              <w:rPr>
                <w:rStyle w:val="a5"/>
              </w:rPr>
              <w:t>开发模式</w:t>
            </w:r>
            <w:r w:rsidR="00656685">
              <w:rPr>
                <w:webHidden/>
              </w:rPr>
              <w:tab/>
            </w:r>
            <w:r w:rsidR="00656685">
              <w:rPr>
                <w:webHidden/>
              </w:rPr>
              <w:fldChar w:fldCharType="begin"/>
            </w:r>
            <w:r w:rsidR="00656685">
              <w:rPr>
                <w:webHidden/>
              </w:rPr>
              <w:instrText xml:space="preserve"> PAGEREF _Toc528139467 \h </w:instrText>
            </w:r>
            <w:r w:rsidR="00656685">
              <w:rPr>
                <w:webHidden/>
              </w:rPr>
            </w:r>
            <w:r w:rsidR="00656685">
              <w:rPr>
                <w:webHidden/>
              </w:rPr>
              <w:fldChar w:fldCharType="separate"/>
            </w:r>
            <w:r w:rsidR="00656685">
              <w:rPr>
                <w:webHidden/>
              </w:rPr>
              <w:t>6</w:t>
            </w:r>
            <w:r w:rsidR="00656685">
              <w:rPr>
                <w:webHidden/>
              </w:rPr>
              <w:fldChar w:fldCharType="end"/>
            </w:r>
          </w:hyperlink>
        </w:p>
        <w:p w14:paraId="55CD6AC6" w14:textId="573996B5" w:rsidR="00656685" w:rsidRDefault="0056224B">
          <w:pPr>
            <w:pStyle w:val="20"/>
            <w:rPr>
              <w:rFonts w:asciiTheme="minorHAnsi" w:eastAsiaTheme="minorEastAsia" w:hAnsiTheme="minorHAnsi" w:cstheme="minorBidi"/>
              <w:sz w:val="21"/>
              <w:szCs w:val="22"/>
            </w:rPr>
          </w:pPr>
          <w:hyperlink w:anchor="_Toc528139468" w:history="1">
            <w:r w:rsidR="00656685" w:rsidRPr="006516CE">
              <w:rPr>
                <w:rStyle w:val="a5"/>
                <w:rFonts w:ascii="黑体" w:hAnsi="黑体"/>
              </w:rPr>
              <w:t>2.6</w:t>
            </w:r>
            <w:r w:rsidR="00656685">
              <w:rPr>
                <w:rFonts w:asciiTheme="minorHAnsi" w:eastAsiaTheme="minorEastAsia" w:hAnsiTheme="minorHAnsi" w:cstheme="minorBidi"/>
                <w:sz w:val="21"/>
                <w:szCs w:val="22"/>
              </w:rPr>
              <w:tab/>
            </w:r>
            <w:r w:rsidR="00656685" w:rsidRPr="006516CE">
              <w:rPr>
                <w:rStyle w:val="a5"/>
              </w:rPr>
              <w:t>小结</w:t>
            </w:r>
            <w:r w:rsidR="00656685">
              <w:rPr>
                <w:webHidden/>
              </w:rPr>
              <w:tab/>
            </w:r>
            <w:r w:rsidR="00656685">
              <w:rPr>
                <w:webHidden/>
              </w:rPr>
              <w:fldChar w:fldCharType="begin"/>
            </w:r>
            <w:r w:rsidR="00656685">
              <w:rPr>
                <w:webHidden/>
              </w:rPr>
              <w:instrText xml:space="preserve"> PAGEREF _Toc528139468 \h </w:instrText>
            </w:r>
            <w:r w:rsidR="00656685">
              <w:rPr>
                <w:webHidden/>
              </w:rPr>
            </w:r>
            <w:r w:rsidR="00656685">
              <w:rPr>
                <w:webHidden/>
              </w:rPr>
              <w:fldChar w:fldCharType="separate"/>
            </w:r>
            <w:r w:rsidR="00656685">
              <w:rPr>
                <w:webHidden/>
              </w:rPr>
              <w:t>7</w:t>
            </w:r>
            <w:r w:rsidR="00656685">
              <w:rPr>
                <w:webHidden/>
              </w:rPr>
              <w:fldChar w:fldCharType="end"/>
            </w:r>
          </w:hyperlink>
        </w:p>
        <w:p w14:paraId="44861C86" w14:textId="63C847E4" w:rsidR="00656685" w:rsidRDefault="0056224B">
          <w:pPr>
            <w:pStyle w:val="10"/>
            <w:rPr>
              <w:rFonts w:asciiTheme="minorHAnsi" w:eastAsiaTheme="minorEastAsia" w:hAnsiTheme="minorHAnsi" w:cstheme="minorBidi"/>
              <w:sz w:val="21"/>
              <w:szCs w:val="22"/>
            </w:rPr>
          </w:pPr>
          <w:hyperlink w:anchor="_Toc528139469" w:history="1">
            <w:r w:rsidR="00656685" w:rsidRPr="006516CE">
              <w:rPr>
                <w:rStyle w:val="a5"/>
                <w:rFonts w:ascii="黑体" w:hAnsi="黑体"/>
              </w:rPr>
              <w:t>第</w:t>
            </w:r>
            <w:r w:rsidR="00656685" w:rsidRPr="006516CE">
              <w:rPr>
                <w:rStyle w:val="a5"/>
                <w:rFonts w:ascii="黑体" w:hAnsi="黑体"/>
              </w:rPr>
              <w:t>3</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需求分析</w:t>
            </w:r>
            <w:r w:rsidR="00656685">
              <w:rPr>
                <w:webHidden/>
              </w:rPr>
              <w:tab/>
            </w:r>
            <w:r w:rsidR="00656685">
              <w:rPr>
                <w:webHidden/>
              </w:rPr>
              <w:fldChar w:fldCharType="begin"/>
            </w:r>
            <w:r w:rsidR="00656685">
              <w:rPr>
                <w:webHidden/>
              </w:rPr>
              <w:instrText xml:space="preserve"> PAGEREF _Toc528139469 \h </w:instrText>
            </w:r>
            <w:r w:rsidR="00656685">
              <w:rPr>
                <w:webHidden/>
              </w:rPr>
            </w:r>
            <w:r w:rsidR="00656685">
              <w:rPr>
                <w:webHidden/>
              </w:rPr>
              <w:fldChar w:fldCharType="separate"/>
            </w:r>
            <w:r w:rsidR="00656685">
              <w:rPr>
                <w:webHidden/>
              </w:rPr>
              <w:t>8</w:t>
            </w:r>
            <w:r w:rsidR="00656685">
              <w:rPr>
                <w:webHidden/>
              </w:rPr>
              <w:fldChar w:fldCharType="end"/>
            </w:r>
          </w:hyperlink>
        </w:p>
        <w:p w14:paraId="68011E6A" w14:textId="15BDEC18" w:rsidR="00656685" w:rsidRDefault="0056224B">
          <w:pPr>
            <w:pStyle w:val="20"/>
            <w:rPr>
              <w:rFonts w:asciiTheme="minorHAnsi" w:eastAsiaTheme="minorEastAsia" w:hAnsiTheme="minorHAnsi" w:cstheme="minorBidi"/>
              <w:sz w:val="21"/>
              <w:szCs w:val="22"/>
            </w:rPr>
          </w:pPr>
          <w:hyperlink w:anchor="_Toc528139470" w:history="1">
            <w:r w:rsidR="00656685" w:rsidRPr="006516CE">
              <w:rPr>
                <w:rStyle w:val="a5"/>
                <w:rFonts w:ascii="黑体" w:hAnsi="黑体"/>
              </w:rPr>
              <w:t>3.1</w:t>
            </w:r>
            <w:r w:rsidR="00656685">
              <w:rPr>
                <w:rFonts w:asciiTheme="minorHAnsi" w:eastAsiaTheme="minorEastAsia" w:hAnsiTheme="minorHAnsi" w:cstheme="minorBidi"/>
                <w:sz w:val="21"/>
                <w:szCs w:val="22"/>
              </w:rPr>
              <w:tab/>
            </w:r>
            <w:r w:rsidR="00656685" w:rsidRPr="006516CE">
              <w:rPr>
                <w:rStyle w:val="a5"/>
              </w:rPr>
              <w:t>系统可行性分析</w:t>
            </w:r>
            <w:r w:rsidR="00656685">
              <w:rPr>
                <w:webHidden/>
              </w:rPr>
              <w:tab/>
            </w:r>
            <w:r w:rsidR="00656685">
              <w:rPr>
                <w:webHidden/>
              </w:rPr>
              <w:fldChar w:fldCharType="begin"/>
            </w:r>
            <w:r w:rsidR="00656685">
              <w:rPr>
                <w:webHidden/>
              </w:rPr>
              <w:instrText xml:space="preserve"> PAGEREF _Toc528139470 \h </w:instrText>
            </w:r>
            <w:r w:rsidR="00656685">
              <w:rPr>
                <w:webHidden/>
              </w:rPr>
            </w:r>
            <w:r w:rsidR="00656685">
              <w:rPr>
                <w:webHidden/>
              </w:rPr>
              <w:fldChar w:fldCharType="separate"/>
            </w:r>
            <w:r w:rsidR="00656685">
              <w:rPr>
                <w:webHidden/>
              </w:rPr>
              <w:t>8</w:t>
            </w:r>
            <w:r w:rsidR="00656685">
              <w:rPr>
                <w:webHidden/>
              </w:rPr>
              <w:fldChar w:fldCharType="end"/>
            </w:r>
          </w:hyperlink>
        </w:p>
        <w:p w14:paraId="0DF8AB44" w14:textId="3063D539" w:rsidR="00656685" w:rsidRDefault="0056224B">
          <w:pPr>
            <w:pStyle w:val="20"/>
            <w:rPr>
              <w:rFonts w:asciiTheme="minorHAnsi" w:eastAsiaTheme="minorEastAsia" w:hAnsiTheme="minorHAnsi" w:cstheme="minorBidi"/>
              <w:sz w:val="21"/>
              <w:szCs w:val="22"/>
            </w:rPr>
          </w:pPr>
          <w:hyperlink w:anchor="_Toc528139471" w:history="1">
            <w:r w:rsidR="00656685" w:rsidRPr="006516CE">
              <w:rPr>
                <w:rStyle w:val="a5"/>
                <w:rFonts w:ascii="黑体" w:hAnsi="黑体"/>
              </w:rPr>
              <w:t>3.2</w:t>
            </w:r>
            <w:r w:rsidR="00656685">
              <w:rPr>
                <w:rFonts w:asciiTheme="minorHAnsi" w:eastAsiaTheme="minorEastAsia" w:hAnsiTheme="minorHAnsi" w:cstheme="minorBidi"/>
                <w:sz w:val="21"/>
                <w:szCs w:val="22"/>
              </w:rPr>
              <w:tab/>
            </w:r>
            <w:r w:rsidR="00656685" w:rsidRPr="006516CE">
              <w:rPr>
                <w:rStyle w:val="a5"/>
              </w:rPr>
              <w:t>功能性需求分析</w:t>
            </w:r>
            <w:r w:rsidR="00656685">
              <w:rPr>
                <w:webHidden/>
              </w:rPr>
              <w:tab/>
            </w:r>
            <w:r w:rsidR="00656685">
              <w:rPr>
                <w:webHidden/>
              </w:rPr>
              <w:fldChar w:fldCharType="begin"/>
            </w:r>
            <w:r w:rsidR="00656685">
              <w:rPr>
                <w:webHidden/>
              </w:rPr>
              <w:instrText xml:space="preserve"> PAGEREF _Toc528139471 \h </w:instrText>
            </w:r>
            <w:r w:rsidR="00656685">
              <w:rPr>
                <w:webHidden/>
              </w:rPr>
            </w:r>
            <w:r w:rsidR="00656685">
              <w:rPr>
                <w:webHidden/>
              </w:rPr>
              <w:fldChar w:fldCharType="separate"/>
            </w:r>
            <w:r w:rsidR="00656685">
              <w:rPr>
                <w:webHidden/>
              </w:rPr>
              <w:t>9</w:t>
            </w:r>
            <w:r w:rsidR="00656685">
              <w:rPr>
                <w:webHidden/>
              </w:rPr>
              <w:fldChar w:fldCharType="end"/>
            </w:r>
          </w:hyperlink>
        </w:p>
        <w:p w14:paraId="17CF129E" w14:textId="350D57FE" w:rsidR="00656685" w:rsidRDefault="0056224B">
          <w:pPr>
            <w:pStyle w:val="20"/>
            <w:rPr>
              <w:rFonts w:asciiTheme="minorHAnsi" w:eastAsiaTheme="minorEastAsia" w:hAnsiTheme="minorHAnsi" w:cstheme="minorBidi"/>
              <w:sz w:val="21"/>
              <w:szCs w:val="22"/>
            </w:rPr>
          </w:pPr>
          <w:hyperlink w:anchor="_Toc528139472" w:history="1">
            <w:r w:rsidR="00656685" w:rsidRPr="006516CE">
              <w:rPr>
                <w:rStyle w:val="a5"/>
                <w:rFonts w:ascii="黑体" w:hAnsi="黑体"/>
              </w:rPr>
              <w:t>3.3</w:t>
            </w:r>
            <w:r w:rsidR="00656685">
              <w:rPr>
                <w:rFonts w:asciiTheme="minorHAnsi" w:eastAsiaTheme="minorEastAsia" w:hAnsiTheme="minorHAnsi" w:cstheme="minorBidi"/>
                <w:sz w:val="21"/>
                <w:szCs w:val="22"/>
              </w:rPr>
              <w:tab/>
            </w:r>
            <w:r w:rsidR="00656685" w:rsidRPr="006516CE">
              <w:rPr>
                <w:rStyle w:val="a5"/>
              </w:rPr>
              <w:t>小结</w:t>
            </w:r>
            <w:r w:rsidR="00656685">
              <w:rPr>
                <w:webHidden/>
              </w:rPr>
              <w:tab/>
            </w:r>
            <w:r w:rsidR="00656685">
              <w:rPr>
                <w:webHidden/>
              </w:rPr>
              <w:fldChar w:fldCharType="begin"/>
            </w:r>
            <w:r w:rsidR="00656685">
              <w:rPr>
                <w:webHidden/>
              </w:rPr>
              <w:instrText xml:space="preserve"> PAGEREF _Toc528139472 \h </w:instrText>
            </w:r>
            <w:r w:rsidR="00656685">
              <w:rPr>
                <w:webHidden/>
              </w:rPr>
            </w:r>
            <w:r w:rsidR="00656685">
              <w:rPr>
                <w:webHidden/>
              </w:rPr>
              <w:fldChar w:fldCharType="separate"/>
            </w:r>
            <w:r w:rsidR="00656685">
              <w:rPr>
                <w:webHidden/>
              </w:rPr>
              <w:t>11</w:t>
            </w:r>
            <w:r w:rsidR="00656685">
              <w:rPr>
                <w:webHidden/>
              </w:rPr>
              <w:fldChar w:fldCharType="end"/>
            </w:r>
          </w:hyperlink>
        </w:p>
        <w:p w14:paraId="7E09F2BD" w14:textId="133E313E" w:rsidR="00656685" w:rsidRDefault="0056224B">
          <w:pPr>
            <w:pStyle w:val="10"/>
            <w:rPr>
              <w:rFonts w:asciiTheme="minorHAnsi" w:eastAsiaTheme="minorEastAsia" w:hAnsiTheme="minorHAnsi" w:cstheme="minorBidi"/>
              <w:sz w:val="21"/>
              <w:szCs w:val="22"/>
            </w:rPr>
          </w:pPr>
          <w:hyperlink w:anchor="_Toc528139473" w:history="1">
            <w:r w:rsidR="00656685" w:rsidRPr="006516CE">
              <w:rPr>
                <w:rStyle w:val="a5"/>
                <w:rFonts w:ascii="黑体" w:hAnsi="黑体"/>
              </w:rPr>
              <w:t>第</w:t>
            </w:r>
            <w:r w:rsidR="00656685" w:rsidRPr="006516CE">
              <w:rPr>
                <w:rStyle w:val="a5"/>
                <w:rFonts w:ascii="黑体" w:hAnsi="黑体"/>
              </w:rPr>
              <w:t>4</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系统概要设计</w:t>
            </w:r>
            <w:r w:rsidR="00656685">
              <w:rPr>
                <w:webHidden/>
              </w:rPr>
              <w:tab/>
            </w:r>
            <w:r w:rsidR="00656685">
              <w:rPr>
                <w:webHidden/>
              </w:rPr>
              <w:fldChar w:fldCharType="begin"/>
            </w:r>
            <w:r w:rsidR="00656685">
              <w:rPr>
                <w:webHidden/>
              </w:rPr>
              <w:instrText xml:space="preserve"> PAGEREF _Toc528139473 \h </w:instrText>
            </w:r>
            <w:r w:rsidR="00656685">
              <w:rPr>
                <w:webHidden/>
              </w:rPr>
            </w:r>
            <w:r w:rsidR="00656685">
              <w:rPr>
                <w:webHidden/>
              </w:rPr>
              <w:fldChar w:fldCharType="separate"/>
            </w:r>
            <w:r w:rsidR="00656685">
              <w:rPr>
                <w:webHidden/>
              </w:rPr>
              <w:t>12</w:t>
            </w:r>
            <w:r w:rsidR="00656685">
              <w:rPr>
                <w:webHidden/>
              </w:rPr>
              <w:fldChar w:fldCharType="end"/>
            </w:r>
          </w:hyperlink>
        </w:p>
        <w:p w14:paraId="5EB23777" w14:textId="1E3C63ED" w:rsidR="00656685" w:rsidRDefault="0056224B">
          <w:pPr>
            <w:pStyle w:val="20"/>
            <w:rPr>
              <w:rFonts w:asciiTheme="minorHAnsi" w:eastAsiaTheme="minorEastAsia" w:hAnsiTheme="minorHAnsi" w:cstheme="minorBidi"/>
              <w:sz w:val="21"/>
              <w:szCs w:val="22"/>
            </w:rPr>
          </w:pPr>
          <w:hyperlink w:anchor="_Toc528139474" w:history="1">
            <w:r w:rsidR="00656685" w:rsidRPr="006516CE">
              <w:rPr>
                <w:rStyle w:val="a5"/>
                <w:rFonts w:ascii="黑体" w:hAnsi="黑体"/>
              </w:rPr>
              <w:t>4.1</w:t>
            </w:r>
            <w:r w:rsidR="00656685">
              <w:rPr>
                <w:rFonts w:asciiTheme="minorHAnsi" w:eastAsiaTheme="minorEastAsia" w:hAnsiTheme="minorHAnsi" w:cstheme="minorBidi"/>
                <w:sz w:val="21"/>
                <w:szCs w:val="22"/>
              </w:rPr>
              <w:tab/>
            </w:r>
            <w:r w:rsidR="00656685" w:rsidRPr="006516CE">
              <w:rPr>
                <w:rStyle w:val="a5"/>
              </w:rPr>
              <w:t>系统功能模块设计</w:t>
            </w:r>
            <w:r w:rsidR="00656685">
              <w:rPr>
                <w:webHidden/>
              </w:rPr>
              <w:tab/>
            </w:r>
            <w:r w:rsidR="00656685">
              <w:rPr>
                <w:webHidden/>
              </w:rPr>
              <w:fldChar w:fldCharType="begin"/>
            </w:r>
            <w:r w:rsidR="00656685">
              <w:rPr>
                <w:webHidden/>
              </w:rPr>
              <w:instrText xml:space="preserve"> PAGEREF _Toc528139474 \h </w:instrText>
            </w:r>
            <w:r w:rsidR="00656685">
              <w:rPr>
                <w:webHidden/>
              </w:rPr>
            </w:r>
            <w:r w:rsidR="00656685">
              <w:rPr>
                <w:webHidden/>
              </w:rPr>
              <w:fldChar w:fldCharType="separate"/>
            </w:r>
            <w:r w:rsidR="00656685">
              <w:rPr>
                <w:webHidden/>
              </w:rPr>
              <w:t>12</w:t>
            </w:r>
            <w:r w:rsidR="00656685">
              <w:rPr>
                <w:webHidden/>
              </w:rPr>
              <w:fldChar w:fldCharType="end"/>
            </w:r>
          </w:hyperlink>
        </w:p>
        <w:p w14:paraId="7606C557" w14:textId="1E569FD6" w:rsidR="00656685" w:rsidRDefault="0056224B">
          <w:pPr>
            <w:pStyle w:val="20"/>
            <w:rPr>
              <w:rFonts w:asciiTheme="minorHAnsi" w:eastAsiaTheme="minorEastAsia" w:hAnsiTheme="minorHAnsi" w:cstheme="minorBidi"/>
              <w:sz w:val="21"/>
              <w:szCs w:val="22"/>
            </w:rPr>
          </w:pPr>
          <w:hyperlink w:anchor="_Toc528139475" w:history="1">
            <w:r w:rsidR="00656685" w:rsidRPr="006516CE">
              <w:rPr>
                <w:rStyle w:val="a5"/>
                <w:rFonts w:ascii="黑体" w:hAnsi="黑体"/>
              </w:rPr>
              <w:t>4.2</w:t>
            </w:r>
            <w:r w:rsidR="00656685">
              <w:rPr>
                <w:rFonts w:asciiTheme="minorHAnsi" w:eastAsiaTheme="minorEastAsia" w:hAnsiTheme="minorHAnsi" w:cstheme="minorBidi"/>
                <w:sz w:val="21"/>
                <w:szCs w:val="22"/>
              </w:rPr>
              <w:tab/>
            </w:r>
            <w:r w:rsidR="00656685" w:rsidRPr="006516CE">
              <w:rPr>
                <w:rStyle w:val="a5"/>
              </w:rPr>
              <w:t>系统数据库设计</w:t>
            </w:r>
            <w:r w:rsidR="00656685">
              <w:rPr>
                <w:webHidden/>
              </w:rPr>
              <w:tab/>
            </w:r>
            <w:r w:rsidR="00656685">
              <w:rPr>
                <w:webHidden/>
              </w:rPr>
              <w:fldChar w:fldCharType="begin"/>
            </w:r>
            <w:r w:rsidR="00656685">
              <w:rPr>
                <w:webHidden/>
              </w:rPr>
              <w:instrText xml:space="preserve"> PAGEREF _Toc528139475 \h </w:instrText>
            </w:r>
            <w:r w:rsidR="00656685">
              <w:rPr>
                <w:webHidden/>
              </w:rPr>
            </w:r>
            <w:r w:rsidR="00656685">
              <w:rPr>
                <w:webHidden/>
              </w:rPr>
              <w:fldChar w:fldCharType="separate"/>
            </w:r>
            <w:r w:rsidR="00656685">
              <w:rPr>
                <w:webHidden/>
              </w:rPr>
              <w:t>12</w:t>
            </w:r>
            <w:r w:rsidR="00656685">
              <w:rPr>
                <w:webHidden/>
              </w:rPr>
              <w:fldChar w:fldCharType="end"/>
            </w:r>
          </w:hyperlink>
        </w:p>
        <w:p w14:paraId="7CCD9722" w14:textId="493E109B" w:rsidR="00656685" w:rsidRDefault="0056224B">
          <w:pPr>
            <w:pStyle w:val="20"/>
            <w:rPr>
              <w:rFonts w:asciiTheme="minorHAnsi" w:eastAsiaTheme="minorEastAsia" w:hAnsiTheme="minorHAnsi" w:cstheme="minorBidi"/>
              <w:sz w:val="21"/>
              <w:szCs w:val="22"/>
            </w:rPr>
          </w:pPr>
          <w:hyperlink w:anchor="_Toc528139476" w:history="1">
            <w:r w:rsidR="00656685" w:rsidRPr="006516CE">
              <w:rPr>
                <w:rStyle w:val="a5"/>
                <w:rFonts w:ascii="黑体" w:hAnsi="黑体"/>
              </w:rPr>
              <w:t>4.3</w:t>
            </w:r>
            <w:r w:rsidR="00656685">
              <w:rPr>
                <w:rFonts w:asciiTheme="minorHAnsi" w:eastAsiaTheme="minorEastAsia" w:hAnsiTheme="minorHAnsi" w:cstheme="minorBidi"/>
                <w:sz w:val="21"/>
                <w:szCs w:val="22"/>
              </w:rPr>
              <w:tab/>
            </w:r>
            <w:r w:rsidR="00656685" w:rsidRPr="006516CE">
              <w:rPr>
                <w:rStyle w:val="a5"/>
              </w:rPr>
              <w:t>小结</w:t>
            </w:r>
            <w:r w:rsidR="00656685">
              <w:rPr>
                <w:webHidden/>
              </w:rPr>
              <w:tab/>
            </w:r>
            <w:r w:rsidR="00656685">
              <w:rPr>
                <w:webHidden/>
              </w:rPr>
              <w:fldChar w:fldCharType="begin"/>
            </w:r>
            <w:r w:rsidR="00656685">
              <w:rPr>
                <w:webHidden/>
              </w:rPr>
              <w:instrText xml:space="preserve"> PAGEREF _Toc528139476 \h </w:instrText>
            </w:r>
            <w:r w:rsidR="00656685">
              <w:rPr>
                <w:webHidden/>
              </w:rPr>
            </w:r>
            <w:r w:rsidR="00656685">
              <w:rPr>
                <w:webHidden/>
              </w:rPr>
              <w:fldChar w:fldCharType="separate"/>
            </w:r>
            <w:r w:rsidR="00656685">
              <w:rPr>
                <w:webHidden/>
              </w:rPr>
              <w:t>12</w:t>
            </w:r>
            <w:r w:rsidR="00656685">
              <w:rPr>
                <w:webHidden/>
              </w:rPr>
              <w:fldChar w:fldCharType="end"/>
            </w:r>
          </w:hyperlink>
        </w:p>
        <w:p w14:paraId="762BEF5B" w14:textId="1F60050C" w:rsidR="00656685" w:rsidRDefault="0056224B">
          <w:pPr>
            <w:pStyle w:val="10"/>
            <w:rPr>
              <w:rFonts w:asciiTheme="minorHAnsi" w:eastAsiaTheme="minorEastAsia" w:hAnsiTheme="minorHAnsi" w:cstheme="minorBidi"/>
              <w:sz w:val="21"/>
              <w:szCs w:val="22"/>
            </w:rPr>
          </w:pPr>
          <w:hyperlink w:anchor="_Toc528139477" w:history="1">
            <w:r w:rsidR="00656685" w:rsidRPr="006516CE">
              <w:rPr>
                <w:rStyle w:val="a5"/>
                <w:rFonts w:ascii="黑体" w:hAnsi="黑体"/>
              </w:rPr>
              <w:t>第</w:t>
            </w:r>
            <w:r w:rsidR="00656685" w:rsidRPr="006516CE">
              <w:rPr>
                <w:rStyle w:val="a5"/>
                <w:rFonts w:ascii="黑体" w:hAnsi="黑体"/>
              </w:rPr>
              <w:t>5</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系统设计与实现</w:t>
            </w:r>
            <w:r w:rsidR="00656685">
              <w:rPr>
                <w:webHidden/>
              </w:rPr>
              <w:tab/>
            </w:r>
            <w:r w:rsidR="00656685">
              <w:rPr>
                <w:webHidden/>
              </w:rPr>
              <w:fldChar w:fldCharType="begin"/>
            </w:r>
            <w:r w:rsidR="00656685">
              <w:rPr>
                <w:webHidden/>
              </w:rPr>
              <w:instrText xml:space="preserve"> PAGEREF _Toc528139477 \h </w:instrText>
            </w:r>
            <w:r w:rsidR="00656685">
              <w:rPr>
                <w:webHidden/>
              </w:rPr>
            </w:r>
            <w:r w:rsidR="00656685">
              <w:rPr>
                <w:webHidden/>
              </w:rPr>
              <w:fldChar w:fldCharType="separate"/>
            </w:r>
            <w:r w:rsidR="00656685">
              <w:rPr>
                <w:webHidden/>
              </w:rPr>
              <w:t>13</w:t>
            </w:r>
            <w:r w:rsidR="00656685">
              <w:rPr>
                <w:webHidden/>
              </w:rPr>
              <w:fldChar w:fldCharType="end"/>
            </w:r>
          </w:hyperlink>
        </w:p>
        <w:p w14:paraId="0E8A6794" w14:textId="2545D2D4" w:rsidR="00656685" w:rsidRDefault="0056224B">
          <w:pPr>
            <w:pStyle w:val="20"/>
            <w:rPr>
              <w:rFonts w:asciiTheme="minorHAnsi" w:eastAsiaTheme="minorEastAsia" w:hAnsiTheme="minorHAnsi" w:cstheme="minorBidi"/>
              <w:sz w:val="21"/>
              <w:szCs w:val="22"/>
            </w:rPr>
          </w:pPr>
          <w:hyperlink w:anchor="_Toc528139478" w:history="1">
            <w:r w:rsidR="00656685" w:rsidRPr="006516CE">
              <w:rPr>
                <w:rStyle w:val="a5"/>
                <w:rFonts w:ascii="黑体" w:hAnsi="黑体"/>
              </w:rPr>
              <w:t>5.1</w:t>
            </w:r>
            <w:r w:rsidR="00656685">
              <w:rPr>
                <w:rFonts w:asciiTheme="minorHAnsi" w:eastAsiaTheme="minorEastAsia" w:hAnsiTheme="minorHAnsi" w:cstheme="minorBidi"/>
                <w:sz w:val="21"/>
                <w:szCs w:val="22"/>
              </w:rPr>
              <w:tab/>
            </w:r>
            <w:r w:rsidR="00656685" w:rsidRPr="006516CE">
              <w:rPr>
                <w:rStyle w:val="a5"/>
              </w:rPr>
              <w:t>系统文件结构设计</w:t>
            </w:r>
            <w:r w:rsidR="00656685">
              <w:rPr>
                <w:webHidden/>
              </w:rPr>
              <w:tab/>
            </w:r>
            <w:r w:rsidR="00656685">
              <w:rPr>
                <w:webHidden/>
              </w:rPr>
              <w:fldChar w:fldCharType="begin"/>
            </w:r>
            <w:r w:rsidR="00656685">
              <w:rPr>
                <w:webHidden/>
              </w:rPr>
              <w:instrText xml:space="preserve"> PAGEREF _Toc528139478 \h </w:instrText>
            </w:r>
            <w:r w:rsidR="00656685">
              <w:rPr>
                <w:webHidden/>
              </w:rPr>
            </w:r>
            <w:r w:rsidR="00656685">
              <w:rPr>
                <w:webHidden/>
              </w:rPr>
              <w:fldChar w:fldCharType="separate"/>
            </w:r>
            <w:r w:rsidR="00656685">
              <w:rPr>
                <w:webHidden/>
              </w:rPr>
              <w:t>13</w:t>
            </w:r>
            <w:r w:rsidR="00656685">
              <w:rPr>
                <w:webHidden/>
              </w:rPr>
              <w:fldChar w:fldCharType="end"/>
            </w:r>
          </w:hyperlink>
        </w:p>
        <w:p w14:paraId="6EB4536F" w14:textId="2F988FF4" w:rsidR="00656685" w:rsidRDefault="0056224B">
          <w:pPr>
            <w:pStyle w:val="20"/>
            <w:rPr>
              <w:rFonts w:asciiTheme="minorHAnsi" w:eastAsiaTheme="minorEastAsia" w:hAnsiTheme="minorHAnsi" w:cstheme="minorBidi"/>
              <w:sz w:val="21"/>
              <w:szCs w:val="22"/>
            </w:rPr>
          </w:pPr>
          <w:hyperlink w:anchor="_Toc528139479" w:history="1">
            <w:r w:rsidR="00656685" w:rsidRPr="006516CE">
              <w:rPr>
                <w:rStyle w:val="a5"/>
                <w:rFonts w:ascii="黑体" w:hAnsi="黑体"/>
              </w:rPr>
              <w:t>5.2</w:t>
            </w:r>
            <w:r w:rsidR="00656685">
              <w:rPr>
                <w:rFonts w:asciiTheme="minorHAnsi" w:eastAsiaTheme="minorEastAsia" w:hAnsiTheme="minorHAnsi" w:cstheme="minorBidi"/>
                <w:sz w:val="21"/>
                <w:szCs w:val="22"/>
              </w:rPr>
              <w:tab/>
            </w:r>
            <w:r w:rsidR="00656685" w:rsidRPr="006516CE">
              <w:rPr>
                <w:rStyle w:val="a5"/>
              </w:rPr>
              <w:t>模块业务流程设计</w:t>
            </w:r>
            <w:r w:rsidR="00656685">
              <w:rPr>
                <w:webHidden/>
              </w:rPr>
              <w:tab/>
            </w:r>
            <w:r w:rsidR="00656685">
              <w:rPr>
                <w:webHidden/>
              </w:rPr>
              <w:fldChar w:fldCharType="begin"/>
            </w:r>
            <w:r w:rsidR="00656685">
              <w:rPr>
                <w:webHidden/>
              </w:rPr>
              <w:instrText xml:space="preserve"> PAGEREF _Toc528139479 \h </w:instrText>
            </w:r>
            <w:r w:rsidR="00656685">
              <w:rPr>
                <w:webHidden/>
              </w:rPr>
            </w:r>
            <w:r w:rsidR="00656685">
              <w:rPr>
                <w:webHidden/>
              </w:rPr>
              <w:fldChar w:fldCharType="separate"/>
            </w:r>
            <w:r w:rsidR="00656685">
              <w:rPr>
                <w:webHidden/>
              </w:rPr>
              <w:t>13</w:t>
            </w:r>
            <w:r w:rsidR="00656685">
              <w:rPr>
                <w:webHidden/>
              </w:rPr>
              <w:fldChar w:fldCharType="end"/>
            </w:r>
          </w:hyperlink>
        </w:p>
        <w:p w14:paraId="16F1ABC8" w14:textId="71701846" w:rsidR="00656685" w:rsidRDefault="0056224B">
          <w:pPr>
            <w:pStyle w:val="20"/>
            <w:rPr>
              <w:rFonts w:asciiTheme="minorHAnsi" w:eastAsiaTheme="minorEastAsia" w:hAnsiTheme="minorHAnsi" w:cstheme="minorBidi"/>
              <w:sz w:val="21"/>
              <w:szCs w:val="22"/>
            </w:rPr>
          </w:pPr>
          <w:hyperlink w:anchor="_Toc528139480" w:history="1">
            <w:r w:rsidR="00656685" w:rsidRPr="006516CE">
              <w:rPr>
                <w:rStyle w:val="a5"/>
                <w:rFonts w:ascii="黑体" w:hAnsi="黑体"/>
              </w:rPr>
              <w:t>5.3</w:t>
            </w:r>
            <w:r w:rsidR="00656685">
              <w:rPr>
                <w:rFonts w:asciiTheme="minorHAnsi" w:eastAsiaTheme="minorEastAsia" w:hAnsiTheme="minorHAnsi" w:cstheme="minorBidi"/>
                <w:sz w:val="21"/>
                <w:szCs w:val="22"/>
              </w:rPr>
              <w:tab/>
            </w:r>
            <w:r w:rsidR="00656685" w:rsidRPr="006516CE">
              <w:rPr>
                <w:rStyle w:val="a5"/>
              </w:rPr>
              <w:t>系统实现重要代码</w:t>
            </w:r>
            <w:r w:rsidR="00656685">
              <w:rPr>
                <w:webHidden/>
              </w:rPr>
              <w:tab/>
            </w:r>
            <w:r w:rsidR="00656685">
              <w:rPr>
                <w:webHidden/>
              </w:rPr>
              <w:fldChar w:fldCharType="begin"/>
            </w:r>
            <w:r w:rsidR="00656685">
              <w:rPr>
                <w:webHidden/>
              </w:rPr>
              <w:instrText xml:space="preserve"> PAGEREF _Toc528139480 \h </w:instrText>
            </w:r>
            <w:r w:rsidR="00656685">
              <w:rPr>
                <w:webHidden/>
              </w:rPr>
            </w:r>
            <w:r w:rsidR="00656685">
              <w:rPr>
                <w:webHidden/>
              </w:rPr>
              <w:fldChar w:fldCharType="separate"/>
            </w:r>
            <w:r w:rsidR="00656685">
              <w:rPr>
                <w:webHidden/>
              </w:rPr>
              <w:t>13</w:t>
            </w:r>
            <w:r w:rsidR="00656685">
              <w:rPr>
                <w:webHidden/>
              </w:rPr>
              <w:fldChar w:fldCharType="end"/>
            </w:r>
          </w:hyperlink>
        </w:p>
        <w:p w14:paraId="5057E535" w14:textId="7DDE87D9" w:rsidR="00656685" w:rsidRDefault="0056224B">
          <w:pPr>
            <w:pStyle w:val="20"/>
            <w:rPr>
              <w:rFonts w:asciiTheme="minorHAnsi" w:eastAsiaTheme="minorEastAsia" w:hAnsiTheme="minorHAnsi" w:cstheme="minorBidi"/>
              <w:sz w:val="21"/>
              <w:szCs w:val="22"/>
            </w:rPr>
          </w:pPr>
          <w:hyperlink w:anchor="_Toc528139481" w:history="1">
            <w:r w:rsidR="00656685" w:rsidRPr="006516CE">
              <w:rPr>
                <w:rStyle w:val="a5"/>
                <w:rFonts w:ascii="黑体" w:hAnsi="黑体"/>
              </w:rPr>
              <w:t>5.4</w:t>
            </w:r>
            <w:r w:rsidR="00656685">
              <w:rPr>
                <w:rFonts w:asciiTheme="minorHAnsi" w:eastAsiaTheme="minorEastAsia" w:hAnsiTheme="minorHAnsi" w:cstheme="minorBidi"/>
                <w:sz w:val="21"/>
                <w:szCs w:val="22"/>
              </w:rPr>
              <w:tab/>
            </w:r>
            <w:r w:rsidR="00656685" w:rsidRPr="006516CE">
              <w:rPr>
                <w:rStyle w:val="a5"/>
              </w:rPr>
              <w:t>小结</w:t>
            </w:r>
            <w:r w:rsidR="00656685">
              <w:rPr>
                <w:webHidden/>
              </w:rPr>
              <w:tab/>
            </w:r>
            <w:r w:rsidR="00656685">
              <w:rPr>
                <w:webHidden/>
              </w:rPr>
              <w:fldChar w:fldCharType="begin"/>
            </w:r>
            <w:r w:rsidR="00656685">
              <w:rPr>
                <w:webHidden/>
              </w:rPr>
              <w:instrText xml:space="preserve"> PAGEREF _Toc528139481 \h </w:instrText>
            </w:r>
            <w:r w:rsidR="00656685">
              <w:rPr>
                <w:webHidden/>
              </w:rPr>
            </w:r>
            <w:r w:rsidR="00656685">
              <w:rPr>
                <w:webHidden/>
              </w:rPr>
              <w:fldChar w:fldCharType="separate"/>
            </w:r>
            <w:r w:rsidR="00656685">
              <w:rPr>
                <w:webHidden/>
              </w:rPr>
              <w:t>13</w:t>
            </w:r>
            <w:r w:rsidR="00656685">
              <w:rPr>
                <w:webHidden/>
              </w:rPr>
              <w:fldChar w:fldCharType="end"/>
            </w:r>
          </w:hyperlink>
        </w:p>
        <w:p w14:paraId="5700FC04" w14:textId="20B664E3" w:rsidR="00656685" w:rsidRDefault="0056224B">
          <w:pPr>
            <w:pStyle w:val="10"/>
            <w:rPr>
              <w:rFonts w:asciiTheme="minorHAnsi" w:eastAsiaTheme="minorEastAsia" w:hAnsiTheme="minorHAnsi" w:cstheme="minorBidi"/>
              <w:sz w:val="21"/>
              <w:szCs w:val="22"/>
            </w:rPr>
          </w:pPr>
          <w:hyperlink w:anchor="_Toc528139482" w:history="1">
            <w:r w:rsidR="00656685" w:rsidRPr="006516CE">
              <w:rPr>
                <w:rStyle w:val="a5"/>
                <w:rFonts w:ascii="黑体" w:hAnsi="黑体"/>
              </w:rPr>
              <w:t>第</w:t>
            </w:r>
            <w:r w:rsidR="00656685" w:rsidRPr="006516CE">
              <w:rPr>
                <w:rStyle w:val="a5"/>
                <w:rFonts w:ascii="黑体" w:hAnsi="黑体"/>
              </w:rPr>
              <w:t>6</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系统运行测试</w:t>
            </w:r>
            <w:r w:rsidR="00656685">
              <w:rPr>
                <w:webHidden/>
              </w:rPr>
              <w:tab/>
            </w:r>
            <w:r w:rsidR="00656685">
              <w:rPr>
                <w:webHidden/>
              </w:rPr>
              <w:fldChar w:fldCharType="begin"/>
            </w:r>
            <w:r w:rsidR="00656685">
              <w:rPr>
                <w:webHidden/>
              </w:rPr>
              <w:instrText xml:space="preserve"> PAGEREF _Toc528139482 \h </w:instrText>
            </w:r>
            <w:r w:rsidR="00656685">
              <w:rPr>
                <w:webHidden/>
              </w:rPr>
            </w:r>
            <w:r w:rsidR="00656685">
              <w:rPr>
                <w:webHidden/>
              </w:rPr>
              <w:fldChar w:fldCharType="separate"/>
            </w:r>
            <w:r w:rsidR="00656685">
              <w:rPr>
                <w:webHidden/>
              </w:rPr>
              <w:t>14</w:t>
            </w:r>
            <w:r w:rsidR="00656685">
              <w:rPr>
                <w:webHidden/>
              </w:rPr>
              <w:fldChar w:fldCharType="end"/>
            </w:r>
          </w:hyperlink>
        </w:p>
        <w:p w14:paraId="5BD11685" w14:textId="734D1761" w:rsidR="00656685" w:rsidRDefault="0056224B">
          <w:pPr>
            <w:pStyle w:val="20"/>
            <w:rPr>
              <w:rFonts w:asciiTheme="minorHAnsi" w:eastAsiaTheme="minorEastAsia" w:hAnsiTheme="minorHAnsi" w:cstheme="minorBidi"/>
              <w:sz w:val="21"/>
              <w:szCs w:val="22"/>
            </w:rPr>
          </w:pPr>
          <w:hyperlink w:anchor="_Toc528139483" w:history="1">
            <w:r w:rsidR="00656685" w:rsidRPr="006516CE">
              <w:rPr>
                <w:rStyle w:val="a5"/>
                <w:rFonts w:ascii="黑体" w:hAnsi="黑体"/>
              </w:rPr>
              <w:t>6.1</w:t>
            </w:r>
            <w:r w:rsidR="00656685">
              <w:rPr>
                <w:rFonts w:asciiTheme="minorHAnsi" w:eastAsiaTheme="minorEastAsia" w:hAnsiTheme="minorHAnsi" w:cstheme="minorBidi"/>
                <w:sz w:val="21"/>
                <w:szCs w:val="22"/>
              </w:rPr>
              <w:tab/>
            </w:r>
            <w:r w:rsidR="00656685" w:rsidRPr="006516CE">
              <w:rPr>
                <w:rStyle w:val="a5"/>
              </w:rPr>
              <w:t>运行环境的部署</w:t>
            </w:r>
            <w:r w:rsidR="00656685">
              <w:rPr>
                <w:webHidden/>
              </w:rPr>
              <w:tab/>
            </w:r>
            <w:r w:rsidR="00656685">
              <w:rPr>
                <w:webHidden/>
              </w:rPr>
              <w:fldChar w:fldCharType="begin"/>
            </w:r>
            <w:r w:rsidR="00656685">
              <w:rPr>
                <w:webHidden/>
              </w:rPr>
              <w:instrText xml:space="preserve"> PAGEREF _Toc528139483 \h </w:instrText>
            </w:r>
            <w:r w:rsidR="00656685">
              <w:rPr>
                <w:webHidden/>
              </w:rPr>
            </w:r>
            <w:r w:rsidR="00656685">
              <w:rPr>
                <w:webHidden/>
              </w:rPr>
              <w:fldChar w:fldCharType="separate"/>
            </w:r>
            <w:r w:rsidR="00656685">
              <w:rPr>
                <w:webHidden/>
              </w:rPr>
              <w:t>14</w:t>
            </w:r>
            <w:r w:rsidR="00656685">
              <w:rPr>
                <w:webHidden/>
              </w:rPr>
              <w:fldChar w:fldCharType="end"/>
            </w:r>
          </w:hyperlink>
        </w:p>
        <w:p w14:paraId="7F59C9D3" w14:textId="0A542721" w:rsidR="00656685" w:rsidRDefault="0056224B">
          <w:pPr>
            <w:pStyle w:val="20"/>
            <w:rPr>
              <w:rFonts w:asciiTheme="minorHAnsi" w:eastAsiaTheme="minorEastAsia" w:hAnsiTheme="minorHAnsi" w:cstheme="minorBidi"/>
              <w:sz w:val="21"/>
              <w:szCs w:val="22"/>
            </w:rPr>
          </w:pPr>
          <w:hyperlink w:anchor="_Toc528139484" w:history="1">
            <w:r w:rsidR="00656685" w:rsidRPr="006516CE">
              <w:rPr>
                <w:rStyle w:val="a5"/>
                <w:rFonts w:ascii="黑体" w:hAnsi="黑体"/>
              </w:rPr>
              <w:t>6.2</w:t>
            </w:r>
            <w:r w:rsidR="00656685">
              <w:rPr>
                <w:rFonts w:asciiTheme="minorHAnsi" w:eastAsiaTheme="minorEastAsia" w:hAnsiTheme="minorHAnsi" w:cstheme="minorBidi"/>
                <w:sz w:val="21"/>
                <w:szCs w:val="22"/>
              </w:rPr>
              <w:tab/>
            </w:r>
            <w:r w:rsidR="00656685" w:rsidRPr="006516CE">
              <w:rPr>
                <w:rStyle w:val="a5"/>
              </w:rPr>
              <w:t>系统测试</w:t>
            </w:r>
            <w:r w:rsidR="00656685">
              <w:rPr>
                <w:webHidden/>
              </w:rPr>
              <w:tab/>
            </w:r>
            <w:r w:rsidR="00656685">
              <w:rPr>
                <w:webHidden/>
              </w:rPr>
              <w:fldChar w:fldCharType="begin"/>
            </w:r>
            <w:r w:rsidR="00656685">
              <w:rPr>
                <w:webHidden/>
              </w:rPr>
              <w:instrText xml:space="preserve"> PAGEREF _Toc528139484 \h </w:instrText>
            </w:r>
            <w:r w:rsidR="00656685">
              <w:rPr>
                <w:webHidden/>
              </w:rPr>
            </w:r>
            <w:r w:rsidR="00656685">
              <w:rPr>
                <w:webHidden/>
              </w:rPr>
              <w:fldChar w:fldCharType="separate"/>
            </w:r>
            <w:r w:rsidR="00656685">
              <w:rPr>
                <w:webHidden/>
              </w:rPr>
              <w:t>14</w:t>
            </w:r>
            <w:r w:rsidR="00656685">
              <w:rPr>
                <w:webHidden/>
              </w:rPr>
              <w:fldChar w:fldCharType="end"/>
            </w:r>
          </w:hyperlink>
        </w:p>
        <w:p w14:paraId="32A097DE" w14:textId="02B098F3" w:rsidR="00656685" w:rsidRDefault="0056224B">
          <w:pPr>
            <w:pStyle w:val="20"/>
            <w:rPr>
              <w:rFonts w:asciiTheme="minorHAnsi" w:eastAsiaTheme="minorEastAsia" w:hAnsiTheme="minorHAnsi" w:cstheme="minorBidi"/>
              <w:sz w:val="21"/>
              <w:szCs w:val="22"/>
            </w:rPr>
          </w:pPr>
          <w:hyperlink w:anchor="_Toc528139485" w:history="1">
            <w:r w:rsidR="00656685" w:rsidRPr="006516CE">
              <w:rPr>
                <w:rStyle w:val="a5"/>
                <w:rFonts w:ascii="黑体" w:hAnsi="黑体"/>
              </w:rPr>
              <w:t>6.3</w:t>
            </w:r>
            <w:r w:rsidR="00656685">
              <w:rPr>
                <w:rFonts w:asciiTheme="minorHAnsi" w:eastAsiaTheme="minorEastAsia" w:hAnsiTheme="minorHAnsi" w:cstheme="minorBidi"/>
                <w:sz w:val="21"/>
                <w:szCs w:val="22"/>
              </w:rPr>
              <w:tab/>
            </w:r>
            <w:r w:rsidR="00656685" w:rsidRPr="006516CE">
              <w:rPr>
                <w:rStyle w:val="a5"/>
              </w:rPr>
              <w:t>小结</w:t>
            </w:r>
            <w:r w:rsidR="00656685">
              <w:rPr>
                <w:webHidden/>
              </w:rPr>
              <w:tab/>
            </w:r>
            <w:r w:rsidR="00656685">
              <w:rPr>
                <w:webHidden/>
              </w:rPr>
              <w:fldChar w:fldCharType="begin"/>
            </w:r>
            <w:r w:rsidR="00656685">
              <w:rPr>
                <w:webHidden/>
              </w:rPr>
              <w:instrText xml:space="preserve"> PAGEREF _Toc528139485 \h </w:instrText>
            </w:r>
            <w:r w:rsidR="00656685">
              <w:rPr>
                <w:webHidden/>
              </w:rPr>
            </w:r>
            <w:r w:rsidR="00656685">
              <w:rPr>
                <w:webHidden/>
              </w:rPr>
              <w:fldChar w:fldCharType="separate"/>
            </w:r>
            <w:r w:rsidR="00656685">
              <w:rPr>
                <w:webHidden/>
              </w:rPr>
              <w:t>14</w:t>
            </w:r>
            <w:r w:rsidR="00656685">
              <w:rPr>
                <w:webHidden/>
              </w:rPr>
              <w:fldChar w:fldCharType="end"/>
            </w:r>
          </w:hyperlink>
        </w:p>
        <w:p w14:paraId="55EEEEFF" w14:textId="29069EB5" w:rsidR="00656685" w:rsidRDefault="0056224B">
          <w:pPr>
            <w:pStyle w:val="10"/>
            <w:rPr>
              <w:rFonts w:asciiTheme="minorHAnsi" w:eastAsiaTheme="minorEastAsia" w:hAnsiTheme="minorHAnsi" w:cstheme="minorBidi"/>
              <w:sz w:val="21"/>
              <w:szCs w:val="22"/>
            </w:rPr>
          </w:pPr>
          <w:hyperlink w:anchor="_Toc528139486" w:history="1">
            <w:r w:rsidR="00656685" w:rsidRPr="006516CE">
              <w:rPr>
                <w:rStyle w:val="a5"/>
                <w:rFonts w:ascii="黑体" w:hAnsi="黑体"/>
              </w:rPr>
              <w:t>第</w:t>
            </w:r>
            <w:r w:rsidR="00656685" w:rsidRPr="006516CE">
              <w:rPr>
                <w:rStyle w:val="a5"/>
                <w:rFonts w:ascii="黑体" w:hAnsi="黑体"/>
              </w:rPr>
              <w:t>7</w:t>
            </w:r>
            <w:r w:rsidR="00656685" w:rsidRPr="006516CE">
              <w:rPr>
                <w:rStyle w:val="a5"/>
                <w:rFonts w:ascii="黑体" w:hAnsi="黑体"/>
              </w:rPr>
              <w:t>章</w:t>
            </w:r>
            <w:r w:rsidR="00656685">
              <w:rPr>
                <w:rFonts w:asciiTheme="minorHAnsi" w:eastAsiaTheme="minorEastAsia" w:hAnsiTheme="minorHAnsi" w:cstheme="minorBidi"/>
                <w:sz w:val="21"/>
                <w:szCs w:val="22"/>
              </w:rPr>
              <w:tab/>
            </w:r>
            <w:r w:rsidR="00656685" w:rsidRPr="006516CE">
              <w:rPr>
                <w:rStyle w:val="a5"/>
              </w:rPr>
              <w:t>总</w:t>
            </w:r>
            <w:r w:rsidR="00656685" w:rsidRPr="006516CE">
              <w:rPr>
                <w:rStyle w:val="a5"/>
              </w:rPr>
              <w:t xml:space="preserve">  </w:t>
            </w:r>
            <w:r w:rsidR="00656685" w:rsidRPr="006516CE">
              <w:rPr>
                <w:rStyle w:val="a5"/>
              </w:rPr>
              <w:t>结</w:t>
            </w:r>
            <w:r w:rsidR="00656685">
              <w:rPr>
                <w:webHidden/>
              </w:rPr>
              <w:tab/>
            </w:r>
            <w:r w:rsidR="00656685">
              <w:rPr>
                <w:webHidden/>
              </w:rPr>
              <w:fldChar w:fldCharType="begin"/>
            </w:r>
            <w:r w:rsidR="00656685">
              <w:rPr>
                <w:webHidden/>
              </w:rPr>
              <w:instrText xml:space="preserve"> PAGEREF _Toc528139486 \h </w:instrText>
            </w:r>
            <w:r w:rsidR="00656685">
              <w:rPr>
                <w:webHidden/>
              </w:rPr>
            </w:r>
            <w:r w:rsidR="00656685">
              <w:rPr>
                <w:webHidden/>
              </w:rPr>
              <w:fldChar w:fldCharType="separate"/>
            </w:r>
            <w:r w:rsidR="00656685">
              <w:rPr>
                <w:webHidden/>
              </w:rPr>
              <w:t>15</w:t>
            </w:r>
            <w:r w:rsidR="00656685">
              <w:rPr>
                <w:webHidden/>
              </w:rPr>
              <w:fldChar w:fldCharType="end"/>
            </w:r>
          </w:hyperlink>
        </w:p>
        <w:p w14:paraId="4A539430" w14:textId="2613FB71" w:rsidR="00656685" w:rsidRDefault="0056224B">
          <w:pPr>
            <w:pStyle w:val="20"/>
            <w:rPr>
              <w:rFonts w:asciiTheme="minorHAnsi" w:eastAsiaTheme="minorEastAsia" w:hAnsiTheme="minorHAnsi" w:cstheme="minorBidi"/>
              <w:sz w:val="21"/>
              <w:szCs w:val="22"/>
            </w:rPr>
          </w:pPr>
          <w:hyperlink w:anchor="_Toc528139487" w:history="1">
            <w:r w:rsidR="00656685" w:rsidRPr="006516CE">
              <w:rPr>
                <w:rStyle w:val="a5"/>
                <w:rFonts w:ascii="黑体" w:hAnsi="黑体"/>
              </w:rPr>
              <w:t>7.1</w:t>
            </w:r>
            <w:r w:rsidR="00656685">
              <w:rPr>
                <w:rFonts w:asciiTheme="minorHAnsi" w:eastAsiaTheme="minorEastAsia" w:hAnsiTheme="minorHAnsi" w:cstheme="minorBidi"/>
                <w:sz w:val="21"/>
                <w:szCs w:val="22"/>
              </w:rPr>
              <w:tab/>
            </w:r>
            <w:r w:rsidR="00656685" w:rsidRPr="006516CE">
              <w:rPr>
                <w:rStyle w:val="a5"/>
              </w:rPr>
              <w:t>设计过程中遇到的问题与解决方案</w:t>
            </w:r>
            <w:r w:rsidR="00656685">
              <w:rPr>
                <w:webHidden/>
              </w:rPr>
              <w:tab/>
            </w:r>
            <w:r w:rsidR="00656685">
              <w:rPr>
                <w:webHidden/>
              </w:rPr>
              <w:fldChar w:fldCharType="begin"/>
            </w:r>
            <w:r w:rsidR="00656685">
              <w:rPr>
                <w:webHidden/>
              </w:rPr>
              <w:instrText xml:space="preserve"> PAGEREF _Toc528139487 \h </w:instrText>
            </w:r>
            <w:r w:rsidR="00656685">
              <w:rPr>
                <w:webHidden/>
              </w:rPr>
            </w:r>
            <w:r w:rsidR="00656685">
              <w:rPr>
                <w:webHidden/>
              </w:rPr>
              <w:fldChar w:fldCharType="separate"/>
            </w:r>
            <w:r w:rsidR="00656685">
              <w:rPr>
                <w:webHidden/>
              </w:rPr>
              <w:t>15</w:t>
            </w:r>
            <w:r w:rsidR="00656685">
              <w:rPr>
                <w:webHidden/>
              </w:rPr>
              <w:fldChar w:fldCharType="end"/>
            </w:r>
          </w:hyperlink>
        </w:p>
        <w:p w14:paraId="0368D054" w14:textId="2404620A" w:rsidR="00656685" w:rsidRDefault="0056224B">
          <w:pPr>
            <w:pStyle w:val="20"/>
            <w:rPr>
              <w:rFonts w:asciiTheme="minorHAnsi" w:eastAsiaTheme="minorEastAsia" w:hAnsiTheme="minorHAnsi" w:cstheme="minorBidi"/>
              <w:sz w:val="21"/>
              <w:szCs w:val="22"/>
            </w:rPr>
          </w:pPr>
          <w:hyperlink w:anchor="_Toc528139488" w:history="1">
            <w:r w:rsidR="00656685" w:rsidRPr="006516CE">
              <w:rPr>
                <w:rStyle w:val="a5"/>
                <w:rFonts w:ascii="黑体" w:hAnsi="黑体"/>
              </w:rPr>
              <w:t>7.2</w:t>
            </w:r>
            <w:r w:rsidR="00656685">
              <w:rPr>
                <w:rFonts w:asciiTheme="minorHAnsi" w:eastAsiaTheme="minorEastAsia" w:hAnsiTheme="minorHAnsi" w:cstheme="minorBidi"/>
                <w:sz w:val="21"/>
                <w:szCs w:val="22"/>
              </w:rPr>
              <w:tab/>
            </w:r>
            <w:r w:rsidR="00656685" w:rsidRPr="006516CE">
              <w:rPr>
                <w:rStyle w:val="a5"/>
              </w:rPr>
              <w:t>设计收获</w:t>
            </w:r>
            <w:r w:rsidR="00656685">
              <w:rPr>
                <w:webHidden/>
              </w:rPr>
              <w:tab/>
            </w:r>
            <w:r w:rsidR="00656685">
              <w:rPr>
                <w:webHidden/>
              </w:rPr>
              <w:fldChar w:fldCharType="begin"/>
            </w:r>
            <w:r w:rsidR="00656685">
              <w:rPr>
                <w:webHidden/>
              </w:rPr>
              <w:instrText xml:space="preserve"> PAGEREF _Toc528139488 \h </w:instrText>
            </w:r>
            <w:r w:rsidR="00656685">
              <w:rPr>
                <w:webHidden/>
              </w:rPr>
            </w:r>
            <w:r w:rsidR="00656685">
              <w:rPr>
                <w:webHidden/>
              </w:rPr>
              <w:fldChar w:fldCharType="separate"/>
            </w:r>
            <w:r w:rsidR="00656685">
              <w:rPr>
                <w:webHidden/>
              </w:rPr>
              <w:t>15</w:t>
            </w:r>
            <w:r w:rsidR="00656685">
              <w:rPr>
                <w:webHidden/>
              </w:rPr>
              <w:fldChar w:fldCharType="end"/>
            </w:r>
          </w:hyperlink>
        </w:p>
        <w:p w14:paraId="670CE6A7" w14:textId="13E20F47" w:rsidR="00656685" w:rsidRDefault="0056224B">
          <w:pPr>
            <w:pStyle w:val="20"/>
            <w:rPr>
              <w:rFonts w:asciiTheme="minorHAnsi" w:eastAsiaTheme="minorEastAsia" w:hAnsiTheme="minorHAnsi" w:cstheme="minorBidi"/>
              <w:sz w:val="21"/>
              <w:szCs w:val="22"/>
            </w:rPr>
          </w:pPr>
          <w:hyperlink w:anchor="_Toc528139489" w:history="1">
            <w:r w:rsidR="00656685" w:rsidRPr="006516CE">
              <w:rPr>
                <w:rStyle w:val="a5"/>
                <w:rFonts w:ascii="黑体" w:hAnsi="黑体"/>
              </w:rPr>
              <w:t>7.3</w:t>
            </w:r>
            <w:r w:rsidR="00656685">
              <w:rPr>
                <w:rFonts w:asciiTheme="minorHAnsi" w:eastAsiaTheme="minorEastAsia" w:hAnsiTheme="minorHAnsi" w:cstheme="minorBidi"/>
                <w:sz w:val="21"/>
                <w:szCs w:val="22"/>
              </w:rPr>
              <w:tab/>
            </w:r>
            <w:r w:rsidR="00656685" w:rsidRPr="006516CE">
              <w:rPr>
                <w:rStyle w:val="a5"/>
              </w:rPr>
              <w:t>改进</w:t>
            </w:r>
            <w:r w:rsidR="00656685">
              <w:rPr>
                <w:webHidden/>
              </w:rPr>
              <w:tab/>
            </w:r>
            <w:r w:rsidR="00656685">
              <w:rPr>
                <w:webHidden/>
              </w:rPr>
              <w:fldChar w:fldCharType="begin"/>
            </w:r>
            <w:r w:rsidR="00656685">
              <w:rPr>
                <w:webHidden/>
              </w:rPr>
              <w:instrText xml:space="preserve"> PAGEREF _Toc528139489 \h </w:instrText>
            </w:r>
            <w:r w:rsidR="00656685">
              <w:rPr>
                <w:webHidden/>
              </w:rPr>
            </w:r>
            <w:r w:rsidR="00656685">
              <w:rPr>
                <w:webHidden/>
              </w:rPr>
              <w:fldChar w:fldCharType="separate"/>
            </w:r>
            <w:r w:rsidR="00656685">
              <w:rPr>
                <w:webHidden/>
              </w:rPr>
              <w:t>15</w:t>
            </w:r>
            <w:r w:rsidR="00656685">
              <w:rPr>
                <w:webHidden/>
              </w:rPr>
              <w:fldChar w:fldCharType="end"/>
            </w:r>
          </w:hyperlink>
        </w:p>
        <w:p w14:paraId="74F98116" w14:textId="5B11B722" w:rsidR="00656685" w:rsidRDefault="0056224B">
          <w:pPr>
            <w:pStyle w:val="10"/>
            <w:rPr>
              <w:rFonts w:asciiTheme="minorHAnsi" w:eastAsiaTheme="minorEastAsia" w:hAnsiTheme="minorHAnsi" w:cstheme="minorBidi"/>
              <w:sz w:val="21"/>
              <w:szCs w:val="22"/>
            </w:rPr>
          </w:pPr>
          <w:hyperlink w:anchor="_Toc528139490" w:history="1">
            <w:r w:rsidR="00656685" w:rsidRPr="006516CE">
              <w:rPr>
                <w:rStyle w:val="a5"/>
              </w:rPr>
              <w:t>参考文献</w:t>
            </w:r>
            <w:r w:rsidR="00656685">
              <w:rPr>
                <w:webHidden/>
              </w:rPr>
              <w:tab/>
            </w:r>
            <w:r w:rsidR="00656685">
              <w:rPr>
                <w:webHidden/>
              </w:rPr>
              <w:fldChar w:fldCharType="begin"/>
            </w:r>
            <w:r w:rsidR="00656685">
              <w:rPr>
                <w:webHidden/>
              </w:rPr>
              <w:instrText xml:space="preserve"> PAGEREF _Toc528139490 \h </w:instrText>
            </w:r>
            <w:r w:rsidR="00656685">
              <w:rPr>
                <w:webHidden/>
              </w:rPr>
            </w:r>
            <w:r w:rsidR="00656685">
              <w:rPr>
                <w:webHidden/>
              </w:rPr>
              <w:fldChar w:fldCharType="separate"/>
            </w:r>
            <w:r w:rsidR="00656685">
              <w:rPr>
                <w:webHidden/>
              </w:rPr>
              <w:t>16</w:t>
            </w:r>
            <w:r w:rsidR="00656685">
              <w:rPr>
                <w:webHidden/>
              </w:rPr>
              <w:fldChar w:fldCharType="end"/>
            </w:r>
          </w:hyperlink>
        </w:p>
        <w:p w14:paraId="22DA22D4" w14:textId="0CD76A1C" w:rsidR="00656685" w:rsidRDefault="0056224B">
          <w:pPr>
            <w:pStyle w:val="10"/>
            <w:rPr>
              <w:rFonts w:asciiTheme="minorHAnsi" w:eastAsiaTheme="minorEastAsia" w:hAnsiTheme="minorHAnsi" w:cstheme="minorBidi"/>
              <w:sz w:val="21"/>
              <w:szCs w:val="22"/>
            </w:rPr>
          </w:pPr>
          <w:hyperlink w:anchor="_Toc528139491" w:history="1">
            <w:r w:rsidR="00656685" w:rsidRPr="006516CE">
              <w:rPr>
                <w:rStyle w:val="a5"/>
              </w:rPr>
              <w:t>致</w:t>
            </w:r>
            <w:r w:rsidR="00656685" w:rsidRPr="006516CE">
              <w:rPr>
                <w:rStyle w:val="a5"/>
              </w:rPr>
              <w:t xml:space="preserve">  </w:t>
            </w:r>
            <w:r w:rsidR="00656685" w:rsidRPr="006516CE">
              <w:rPr>
                <w:rStyle w:val="a5"/>
              </w:rPr>
              <w:t>谢</w:t>
            </w:r>
            <w:r w:rsidR="00656685">
              <w:rPr>
                <w:webHidden/>
              </w:rPr>
              <w:tab/>
            </w:r>
            <w:r w:rsidR="00D0749A">
              <w:rPr>
                <w:webHidden/>
              </w:rPr>
              <w:tab/>
            </w:r>
            <w:r w:rsidR="00656685">
              <w:rPr>
                <w:webHidden/>
              </w:rPr>
              <w:fldChar w:fldCharType="begin"/>
            </w:r>
            <w:r w:rsidR="00656685">
              <w:rPr>
                <w:webHidden/>
              </w:rPr>
              <w:instrText xml:space="preserve"> PAGEREF _Toc528139491 \h </w:instrText>
            </w:r>
            <w:r w:rsidR="00656685">
              <w:rPr>
                <w:webHidden/>
              </w:rPr>
            </w:r>
            <w:r w:rsidR="00656685">
              <w:rPr>
                <w:webHidden/>
              </w:rPr>
              <w:fldChar w:fldCharType="separate"/>
            </w:r>
            <w:r w:rsidR="00656685">
              <w:rPr>
                <w:webHidden/>
              </w:rPr>
              <w:t>17</w:t>
            </w:r>
            <w:r w:rsidR="00656685">
              <w:rPr>
                <w:webHidden/>
              </w:rPr>
              <w:fldChar w:fldCharType="end"/>
            </w:r>
          </w:hyperlink>
        </w:p>
        <w:p w14:paraId="2147147D" w14:textId="3DB32926" w:rsidR="00FB02E8" w:rsidRPr="00C44AEE" w:rsidRDefault="003B5A3C" w:rsidP="00C44AEE">
          <w:pPr>
            <w:ind w:firstLine="480"/>
            <w:sectPr w:rsidR="00FB02E8" w:rsidRPr="00C44AEE" w:rsidSect="00743D09">
              <w:footerReference w:type="default" r:id="rId20"/>
              <w:pgSz w:w="11906" w:h="16838"/>
              <w:pgMar w:top="1418" w:right="1701" w:bottom="1418" w:left="1701" w:header="851" w:footer="850" w:gutter="454"/>
              <w:pgNumType w:fmt="upperRoman" w:start="1"/>
              <w:cols w:space="425"/>
              <w:docGrid w:type="lines" w:linePitch="312"/>
            </w:sectPr>
          </w:pPr>
          <w:r>
            <w:fldChar w:fldCharType="end"/>
          </w:r>
        </w:p>
      </w:sdtContent>
    </w:sdt>
    <w:p w14:paraId="28662A70" w14:textId="7DD3585D" w:rsidR="00901FB2" w:rsidRDefault="00990069" w:rsidP="00792EAE">
      <w:pPr>
        <w:pStyle w:val="1"/>
        <w:spacing w:after="312"/>
      </w:pPr>
      <w:bookmarkStart w:id="3" w:name="_Toc528139458"/>
      <w:r>
        <w:rPr>
          <w:rFonts w:hint="eastAsia"/>
        </w:rPr>
        <w:lastRenderedPageBreak/>
        <w:t>绪论</w:t>
      </w:r>
      <w:bookmarkEnd w:id="3"/>
    </w:p>
    <w:p w14:paraId="2FF1ED62" w14:textId="7C939C2F" w:rsidR="00990069" w:rsidRDefault="003D523E" w:rsidP="00792EAE">
      <w:pPr>
        <w:pStyle w:val="2"/>
        <w:spacing w:after="156"/>
      </w:pPr>
      <w:bookmarkStart w:id="4" w:name="_Toc528139459"/>
      <w:r>
        <w:rPr>
          <w:rFonts w:hint="eastAsia"/>
        </w:rPr>
        <w:t>课题背景与研究意义</w:t>
      </w:r>
      <w:bookmarkEnd w:id="4"/>
    </w:p>
    <w:p w14:paraId="45DBC045" w14:textId="516B88AA" w:rsidR="007C4B7B" w:rsidRDefault="007C4B7B" w:rsidP="008647D8">
      <w:pPr>
        <w:pStyle w:val="3"/>
        <w:spacing w:after="156"/>
        <w:pPrChange w:id="5" w:author="微软用户" w:date="2018-10-25T20:26:00Z">
          <w:pPr>
            <w:pStyle w:val="ad"/>
            <w:numPr>
              <w:numId w:val="15"/>
            </w:numPr>
            <w:ind w:left="420" w:firstLineChars="0" w:hanging="420"/>
          </w:pPr>
        </w:pPrChange>
      </w:pPr>
      <w:r>
        <w:rPr>
          <w:rFonts w:hint="eastAsia"/>
        </w:rPr>
        <w:t>课题背景</w:t>
      </w:r>
    </w:p>
    <w:p w14:paraId="3011CFBE" w14:textId="452E9E1F" w:rsidR="0043581B" w:rsidRDefault="000D42CA" w:rsidP="0043581B">
      <w:pPr>
        <w:ind w:firstLine="480"/>
      </w:pPr>
      <w:r w:rsidRPr="000D42CA">
        <w:rPr>
          <w:rFonts w:hint="eastAsia"/>
        </w:rPr>
        <w:t>随着社会生产力的不断发展，人们的生活水平不断提高，在解决了最基本的“衣食住行”之后，人们的注意力开始从最简单的物质消费层面逐渐转移到了精神层面，也因此，现在的人们越来越关注自己在消费后所获得的服务，以及自己享受什么样的待遇。随着移动终端和移动互联网的大量普及，</w:t>
      </w:r>
      <w:proofErr w:type="gramStart"/>
      <w:r w:rsidRPr="000D42CA">
        <w:rPr>
          <w:rFonts w:hint="eastAsia"/>
        </w:rPr>
        <w:t>云计算</w:t>
      </w:r>
      <w:proofErr w:type="gramEnd"/>
      <w:r w:rsidRPr="000D42CA">
        <w:rPr>
          <w:rFonts w:hint="eastAsia"/>
        </w:rPr>
        <w:t>等技术的快速发展，人们办公模式的重心逐渐从</w:t>
      </w:r>
      <w:r w:rsidRPr="000D42CA">
        <w:rPr>
          <w:rFonts w:hint="eastAsia"/>
        </w:rPr>
        <w:t>PC</w:t>
      </w:r>
      <w:proofErr w:type="gramStart"/>
      <w:r w:rsidRPr="000D42CA">
        <w:rPr>
          <w:rFonts w:hint="eastAsia"/>
        </w:rPr>
        <w:t>端转移</w:t>
      </w:r>
      <w:proofErr w:type="gramEnd"/>
      <w:r w:rsidRPr="000D42CA">
        <w:rPr>
          <w:rFonts w:hint="eastAsia"/>
        </w:rPr>
        <w:t>到移动端，这种情况导致人们在生活上、学习上和工作上产生的电子文档越来越多，需要纸质化的文件也越来越多，这就体现了打印的重要性。传统的打印模式是需要消费者到店里打印的，并且可能会出现打印设备少，顾客多等时间冲突的情况，这种情况的经常发生导致浪费了大量消费者的时间。我们所作的这个系统正是利用了网络的方便、快捷的优势，既可以节省顾客等待的时间，也可以大大的减轻工作人员的工作强度，提升效率，这也就让办公和生活质量迈上了一个新台阶。</w:t>
      </w:r>
    </w:p>
    <w:p w14:paraId="6283C525" w14:textId="40722087" w:rsidR="007C4B7B" w:rsidRDefault="007C4B7B" w:rsidP="00792EAE">
      <w:pPr>
        <w:pStyle w:val="3"/>
        <w:spacing w:after="156"/>
        <w:pPrChange w:id="6" w:author="微软用户" w:date="2018-10-25T20:27:00Z">
          <w:pPr>
            <w:pStyle w:val="ad"/>
            <w:numPr>
              <w:numId w:val="15"/>
            </w:numPr>
            <w:ind w:left="420" w:firstLineChars="0" w:hanging="420"/>
          </w:pPr>
        </w:pPrChange>
      </w:pPr>
      <w:r>
        <w:rPr>
          <w:rFonts w:hint="eastAsia"/>
        </w:rPr>
        <w:t>研究意义</w:t>
      </w:r>
    </w:p>
    <w:p w14:paraId="7556BD45" w14:textId="2E8DF9F0" w:rsidR="00486249" w:rsidRDefault="00486249" w:rsidP="00486249">
      <w:pPr>
        <w:ind w:firstLine="480"/>
      </w:pPr>
      <w:r w:rsidRPr="00486249">
        <w:rPr>
          <w:rFonts w:hint="eastAsia"/>
        </w:rPr>
        <w:t>通过这种网上实时打印系统，</w:t>
      </w:r>
      <w:commentRangeStart w:id="7"/>
      <w:proofErr w:type="gramStart"/>
      <w:r w:rsidR="003F5A1A">
        <w:rPr>
          <w:rFonts w:hint="eastAsia"/>
        </w:rPr>
        <w:t>云印享</w:t>
      </w:r>
      <w:proofErr w:type="gramEnd"/>
      <w:r w:rsidR="003F5A1A">
        <w:rPr>
          <w:rFonts w:hint="eastAsia"/>
        </w:rPr>
        <w:t>打印服务平台</w:t>
      </w:r>
      <w:commentRangeEnd w:id="7"/>
      <w:r w:rsidR="00792EAE">
        <w:rPr>
          <w:rStyle w:val="a8"/>
        </w:rPr>
        <w:commentReference w:id="7"/>
      </w:r>
      <w:r w:rsidR="003F5A1A">
        <w:rPr>
          <w:rFonts w:hint="eastAsia"/>
        </w:rPr>
        <w:t>致力于解决顾客打印店高峰时期排队长，打印难，打印慢而打印店高峰期忙于处理当前订单从而流失客源的尴尬状况。让用户不用大排长龙，让店家减轻订单处理的工作强度并提升效率。同时</w:t>
      </w:r>
      <w:r w:rsidRPr="00486249">
        <w:rPr>
          <w:rFonts w:hint="eastAsia"/>
        </w:rPr>
        <w:t>也提升了用户打印服务的体验和用户的生活质量，</w:t>
      </w:r>
      <w:r w:rsidR="003F5A1A">
        <w:rPr>
          <w:rFonts w:hint="eastAsia"/>
        </w:rPr>
        <w:t>还</w:t>
      </w:r>
      <w:r w:rsidRPr="00486249">
        <w:rPr>
          <w:rFonts w:hint="eastAsia"/>
        </w:rPr>
        <w:t>可以帮助打印店把高峰期的客流挽回，并获取更多的收益。也可以帮助某个城市或地区将打印店通过平台连接起来，拓展业务，从而更好的为用户进行服务。</w:t>
      </w:r>
      <w:r w:rsidR="00E832D9">
        <w:rPr>
          <w:rFonts w:hint="eastAsia"/>
        </w:rPr>
        <w:t>总之，</w:t>
      </w:r>
      <w:r w:rsidRPr="00486249">
        <w:rPr>
          <w:rFonts w:hint="eastAsia"/>
        </w:rPr>
        <w:t>这对于提升国民消费水平，提高国民生活质量都是有利的。</w:t>
      </w:r>
    </w:p>
    <w:p w14:paraId="43143867" w14:textId="2731BC62" w:rsidR="001244FB" w:rsidRPr="007C4B7B" w:rsidRDefault="001244FB" w:rsidP="00486249">
      <w:pPr>
        <w:ind w:firstLine="480"/>
      </w:pPr>
      <w:r>
        <w:rPr>
          <w:rFonts w:hint="eastAsia"/>
        </w:rPr>
        <w:t>依托计算机的强大的</w:t>
      </w:r>
      <w:r w:rsidR="00CE44FB">
        <w:rPr>
          <w:rFonts w:hint="eastAsia"/>
        </w:rPr>
        <w:t>数据处理</w:t>
      </w:r>
      <w:r>
        <w:rPr>
          <w:rFonts w:hint="eastAsia"/>
        </w:rPr>
        <w:t>能力和网络信息传播的高速性</w:t>
      </w:r>
      <w:r w:rsidR="00CE44FB">
        <w:rPr>
          <w:rFonts w:hint="eastAsia"/>
        </w:rPr>
        <w:t>，平台可以做到信息的实时传达</w:t>
      </w:r>
      <w:r w:rsidR="00B66830">
        <w:rPr>
          <w:rFonts w:hint="eastAsia"/>
        </w:rPr>
        <w:t>，从而使订单处理速度</w:t>
      </w:r>
      <w:r w:rsidR="003F5A1A">
        <w:rPr>
          <w:rFonts w:hint="eastAsia"/>
        </w:rPr>
        <w:t>更快</w:t>
      </w:r>
      <w:r w:rsidR="00A26906">
        <w:rPr>
          <w:rFonts w:hint="eastAsia"/>
        </w:rPr>
        <w:t>，让店客双方</w:t>
      </w:r>
      <w:r w:rsidR="008A2B2B">
        <w:rPr>
          <w:rFonts w:hint="eastAsia"/>
        </w:rPr>
        <w:t>都可以享受到便捷的服务</w:t>
      </w:r>
    </w:p>
    <w:p w14:paraId="5DBE9A2B" w14:textId="22C15948" w:rsidR="003D523E" w:rsidRDefault="003D523E" w:rsidP="00D37E95">
      <w:pPr>
        <w:pStyle w:val="2"/>
        <w:spacing w:after="156"/>
      </w:pPr>
      <w:bookmarkStart w:id="8" w:name="_Toc528139460"/>
      <w:r>
        <w:rPr>
          <w:rFonts w:hint="eastAsia"/>
        </w:rPr>
        <w:t>国内研究现状</w:t>
      </w:r>
      <w:r w:rsidR="00D37E95">
        <w:rPr>
          <w:rFonts w:hint="eastAsia"/>
        </w:rPr>
        <w:t>及主要研究内容</w:t>
      </w:r>
      <w:bookmarkEnd w:id="8"/>
    </w:p>
    <w:p w14:paraId="0156F0DB" w14:textId="77777777" w:rsidR="00A969ED" w:rsidRDefault="002B6323" w:rsidP="00792EAE">
      <w:pPr>
        <w:pStyle w:val="3"/>
        <w:spacing w:after="156"/>
        <w:pPrChange w:id="9" w:author="微软用户" w:date="2018-10-25T20:31:00Z">
          <w:pPr>
            <w:pStyle w:val="ad"/>
            <w:numPr>
              <w:numId w:val="16"/>
            </w:numPr>
            <w:ind w:left="420" w:firstLineChars="0" w:hanging="420"/>
          </w:pPr>
        </w:pPrChange>
      </w:pPr>
      <w:r>
        <w:rPr>
          <w:rFonts w:hint="eastAsia"/>
        </w:rPr>
        <w:t>国内打印服务行业现状</w:t>
      </w:r>
    </w:p>
    <w:p w14:paraId="1EAED3EB" w14:textId="04E93305" w:rsidR="00A969ED" w:rsidRPr="00A969ED" w:rsidRDefault="00A969ED" w:rsidP="00A969ED">
      <w:pPr>
        <w:ind w:firstLine="480"/>
      </w:pPr>
      <w:r w:rsidRPr="00A969ED">
        <w:t>就目前的状况来说，国内的打印服务行业仍旧处于一种消费者到实体店打印文件的模式中，这种模式存在着很多的弊端，比如说消费者因存在不会排版的问题导致打印店的后续订单无法进行，后面的顾客只能被动等待，这会浪费掉很多的时间。或者出现打印设备过少，顾客太多，时间冲突和墨水短缺等等问题。如果使用网络打印，应用较广的就是百度网盘，百度网盘也仅仅是提供了冲印照片的服务，没有账号的顾客也只能临时注册，不仅操作复杂，用户的体验感也不佳。</w:t>
      </w:r>
    </w:p>
    <w:p w14:paraId="3A437788" w14:textId="40F0E71A" w:rsidR="003D523E" w:rsidRDefault="003D523E" w:rsidP="00792EAE">
      <w:pPr>
        <w:pStyle w:val="3"/>
        <w:spacing w:after="156"/>
        <w:pPrChange w:id="10" w:author="微软用户" w:date="2018-10-25T20:31:00Z">
          <w:pPr>
            <w:pStyle w:val="ad"/>
            <w:numPr>
              <w:numId w:val="16"/>
            </w:numPr>
            <w:ind w:left="420" w:firstLineChars="0" w:hanging="420"/>
          </w:pPr>
        </w:pPrChange>
      </w:pPr>
      <w:r>
        <w:rPr>
          <w:rFonts w:hint="eastAsia"/>
        </w:rPr>
        <w:lastRenderedPageBreak/>
        <w:t>主要研究内容</w:t>
      </w:r>
    </w:p>
    <w:p w14:paraId="74DE9D8B" w14:textId="1F6C2F50" w:rsidR="001938A8" w:rsidRDefault="001938A8" w:rsidP="001938A8">
      <w:pPr>
        <w:ind w:firstLine="480"/>
      </w:pPr>
      <w:r>
        <w:rPr>
          <w:rFonts w:hint="eastAsia"/>
        </w:rPr>
        <w:t>本文主要研究</w:t>
      </w:r>
      <w:proofErr w:type="gramStart"/>
      <w:r w:rsidR="00A969ED">
        <w:rPr>
          <w:rFonts w:hint="eastAsia"/>
        </w:rPr>
        <w:t>云印享</w:t>
      </w:r>
      <w:proofErr w:type="gramEnd"/>
      <w:r w:rsidR="00A969ED">
        <w:rPr>
          <w:rFonts w:hint="eastAsia"/>
        </w:rPr>
        <w:t>打印服务平台的设计和实现，在整个过程中需要完成以下工作：</w:t>
      </w:r>
    </w:p>
    <w:p w14:paraId="145FCD22" w14:textId="46976D15" w:rsidR="00A969ED" w:rsidRDefault="00A969ED" w:rsidP="00A969ED">
      <w:pPr>
        <w:pStyle w:val="ad"/>
        <w:numPr>
          <w:ilvl w:val="1"/>
          <w:numId w:val="16"/>
        </w:numPr>
        <w:ind w:firstLineChars="0"/>
      </w:pPr>
      <w:commentRangeStart w:id="11"/>
      <w:r>
        <w:rPr>
          <w:rFonts w:hint="eastAsia"/>
        </w:rPr>
        <w:t>分</w:t>
      </w:r>
      <w:commentRangeEnd w:id="11"/>
      <w:r w:rsidR="00792EAE">
        <w:rPr>
          <w:rStyle w:val="a8"/>
        </w:rPr>
        <w:commentReference w:id="11"/>
      </w:r>
      <w:proofErr w:type="gramStart"/>
      <w:r>
        <w:rPr>
          <w:rFonts w:hint="eastAsia"/>
        </w:rPr>
        <w:t>析云印享</w:t>
      </w:r>
      <w:proofErr w:type="gramEnd"/>
      <w:r>
        <w:rPr>
          <w:rFonts w:hint="eastAsia"/>
        </w:rPr>
        <w:t>打印服务平台的现状和发展趋势，探讨选择系统开发技术和开发使用的平台</w:t>
      </w:r>
    </w:p>
    <w:p w14:paraId="3A409FE3" w14:textId="6B8E463D" w:rsidR="00A969ED" w:rsidRDefault="00A969ED" w:rsidP="00A969ED">
      <w:pPr>
        <w:pStyle w:val="ad"/>
        <w:numPr>
          <w:ilvl w:val="1"/>
          <w:numId w:val="16"/>
        </w:numPr>
        <w:ind w:firstLineChars="0"/>
      </w:pPr>
      <w:r>
        <w:rPr>
          <w:rFonts w:hint="eastAsia"/>
        </w:rPr>
        <w:t>研究系统开发所设涉及的相关技术及理论，</w:t>
      </w:r>
      <w:r w:rsidR="00DB2B5C">
        <w:rPr>
          <w:rFonts w:hint="eastAsia"/>
        </w:rPr>
        <w:t>分析系统功能需求和性能需求，然后开始系统的总体设计</w:t>
      </w:r>
    </w:p>
    <w:p w14:paraId="4C2991B0" w14:textId="2EEB8071" w:rsidR="00FD2E5A" w:rsidRDefault="00FD2E5A" w:rsidP="00A969ED">
      <w:pPr>
        <w:pStyle w:val="ad"/>
        <w:numPr>
          <w:ilvl w:val="1"/>
          <w:numId w:val="16"/>
        </w:numPr>
        <w:ind w:firstLineChars="0"/>
      </w:pPr>
      <w:r>
        <w:rPr>
          <w:rFonts w:hint="eastAsia"/>
        </w:rPr>
        <w:t>根据需求分析以及系统架构，编码实现</w:t>
      </w:r>
      <w:proofErr w:type="gramStart"/>
      <w:r>
        <w:rPr>
          <w:rFonts w:hint="eastAsia"/>
        </w:rPr>
        <w:t>云印享</w:t>
      </w:r>
      <w:proofErr w:type="gramEnd"/>
      <w:r>
        <w:rPr>
          <w:rFonts w:hint="eastAsia"/>
        </w:rPr>
        <w:t>打印服务平台</w:t>
      </w:r>
      <w:r w:rsidR="00845288">
        <w:rPr>
          <w:rFonts w:hint="eastAsia"/>
        </w:rPr>
        <w:t>，应用</w:t>
      </w:r>
      <w:r w:rsidR="00845288">
        <w:rPr>
          <w:rFonts w:hint="eastAsia"/>
        </w:rPr>
        <w:t>Java</w:t>
      </w:r>
      <w:r w:rsidR="00845288">
        <w:rPr>
          <w:rFonts w:hint="eastAsia"/>
        </w:rPr>
        <w:t>和</w:t>
      </w:r>
      <w:r w:rsidR="00845288">
        <w:rPr>
          <w:rFonts w:hint="eastAsia"/>
        </w:rPr>
        <w:t>JSP</w:t>
      </w:r>
      <w:r w:rsidR="00845288">
        <w:rPr>
          <w:rFonts w:hint="eastAsia"/>
        </w:rPr>
        <w:t>技术解决开发过程中所面临的各种技术性问题</w:t>
      </w:r>
    </w:p>
    <w:p w14:paraId="1BAB3DCE" w14:textId="1FFE6466" w:rsidR="000E7389" w:rsidRDefault="000E7389" w:rsidP="00A969ED">
      <w:pPr>
        <w:pStyle w:val="ad"/>
        <w:numPr>
          <w:ilvl w:val="1"/>
          <w:numId w:val="16"/>
        </w:numPr>
        <w:ind w:firstLineChars="0"/>
      </w:pPr>
      <w:r>
        <w:rPr>
          <w:rFonts w:hint="eastAsia"/>
        </w:rPr>
        <w:t>对完成后的系统进行调试和测试，根据测试结果，</w:t>
      </w:r>
      <w:r w:rsidR="003B2CC8">
        <w:rPr>
          <w:rFonts w:hint="eastAsia"/>
        </w:rPr>
        <w:t>修补</w:t>
      </w:r>
      <w:r w:rsidR="003B2CC8">
        <w:rPr>
          <w:rFonts w:hint="eastAsia"/>
        </w:rPr>
        <w:t>BUG</w:t>
      </w:r>
    </w:p>
    <w:p w14:paraId="7D5E4FED" w14:textId="5A039AA0" w:rsidR="007640DE" w:rsidRDefault="00A01600" w:rsidP="007640DE">
      <w:pPr>
        <w:pStyle w:val="2"/>
        <w:spacing w:after="156"/>
      </w:pPr>
      <w:commentRangeStart w:id="12"/>
      <w:r>
        <w:rPr>
          <w:rFonts w:hint="eastAsia"/>
        </w:rPr>
        <w:t>指导思想</w:t>
      </w:r>
      <w:commentRangeEnd w:id="12"/>
      <w:r w:rsidR="00792EAE">
        <w:rPr>
          <w:rStyle w:val="a8"/>
          <w:rFonts w:eastAsia="宋体" w:cs="Times New Roman"/>
          <w:bCs w:val="0"/>
        </w:rPr>
        <w:commentReference w:id="12"/>
      </w:r>
    </w:p>
    <w:p w14:paraId="7F841E3B" w14:textId="228CBA46" w:rsidR="001D28E6" w:rsidRDefault="00033AD8" w:rsidP="004D1BBA">
      <w:pPr>
        <w:ind w:firstLine="480"/>
      </w:pPr>
      <w:proofErr w:type="gramStart"/>
      <w:r>
        <w:rPr>
          <w:rFonts w:hint="eastAsia"/>
        </w:rPr>
        <w:t>云印享</w:t>
      </w:r>
      <w:proofErr w:type="gramEnd"/>
      <w:r>
        <w:rPr>
          <w:rFonts w:hint="eastAsia"/>
        </w:rPr>
        <w:t>打印服务平台的主要思想采用</w:t>
      </w:r>
      <w:r>
        <w:rPr>
          <w:rFonts w:hint="eastAsia"/>
        </w:rPr>
        <w:t>Java</w:t>
      </w:r>
      <w:r>
        <w:rPr>
          <w:rFonts w:hint="eastAsia"/>
        </w:rPr>
        <w:t>的面向对象的编程思想，面向对象的</w:t>
      </w:r>
      <w:r w:rsidR="006104A6">
        <w:rPr>
          <w:rFonts w:hint="eastAsia"/>
        </w:rPr>
        <w:t>特点是将功能装进对象，主要强调具备了功能的对象</w:t>
      </w:r>
      <w:r w:rsidR="00965D08">
        <w:rPr>
          <w:rFonts w:hint="eastAsia"/>
        </w:rPr>
        <w:t>，而且面向对象是基于面向过程的，将复杂的事情简单化</w:t>
      </w:r>
      <w:r w:rsidR="000F7BF3">
        <w:t>，</w:t>
      </w:r>
      <w:r w:rsidR="000F7BF3">
        <w:rPr>
          <w:rFonts w:hint="eastAsia"/>
        </w:rPr>
        <w:t>同时也</w:t>
      </w:r>
      <w:r w:rsidR="000F7BF3">
        <w:t>比较符合人们的思考习惯</w:t>
      </w:r>
      <w:r w:rsidR="00032C63">
        <w:rPr>
          <w:rFonts w:hint="eastAsia"/>
        </w:rPr>
        <w:t>。面向对象将复杂的业务逻辑化，增强了代码的复用性</w:t>
      </w:r>
      <w:r w:rsidR="00523919">
        <w:rPr>
          <w:rFonts w:hint="eastAsia"/>
        </w:rPr>
        <w:t>。</w:t>
      </w:r>
    </w:p>
    <w:p w14:paraId="574FCB48" w14:textId="37690D57" w:rsidR="004D1BBA" w:rsidRDefault="001D28E6" w:rsidP="004D1BBA">
      <w:pPr>
        <w:ind w:firstLine="480"/>
      </w:pPr>
      <w:r>
        <w:rPr>
          <w:rFonts w:hint="eastAsia"/>
        </w:rPr>
        <w:t>面向对象具有三大特性：封装、继承、多态</w:t>
      </w:r>
      <w:r w:rsidR="00C80091">
        <w:rPr>
          <w:rFonts w:hint="eastAsia"/>
        </w:rPr>
        <w:t>。其中封装的思想是“隐藏细节”</w:t>
      </w:r>
      <w:r w:rsidR="00CD1800">
        <w:rPr>
          <w:rFonts w:hint="eastAsia"/>
        </w:rPr>
        <w:t>、</w:t>
      </w:r>
      <w:r w:rsidR="00C80091">
        <w:rPr>
          <w:rFonts w:hint="eastAsia"/>
        </w:rPr>
        <w:t>“数据安全”</w:t>
      </w:r>
      <w:r w:rsidR="00B32950">
        <w:rPr>
          <w:rFonts w:hint="eastAsia"/>
        </w:rPr>
        <w:t>，将对象所不需要让外界访问的成员变量和方法私有化，只提供符合开发者意愿的公有方法</w:t>
      </w:r>
      <w:r w:rsidR="005564DB">
        <w:rPr>
          <w:rFonts w:hint="eastAsia"/>
        </w:rPr>
        <w:t>来访问这些数据和逻辑</w:t>
      </w:r>
      <w:r w:rsidR="004F14EC">
        <w:rPr>
          <w:rFonts w:hint="eastAsia"/>
        </w:rPr>
        <w:t>，也在一定程度上保证了数据的安全和程序的稳定</w:t>
      </w:r>
      <w:r w:rsidR="00823C70">
        <w:rPr>
          <w:rFonts w:hint="eastAsia"/>
        </w:rPr>
        <w:t>；继承则是在多个不同的类中抽取出共性的数据和逻辑，对这些共性的内容进行封装一个新的</w:t>
      </w:r>
      <w:proofErr w:type="gramStart"/>
      <w:r w:rsidR="00823C70">
        <w:rPr>
          <w:rFonts w:hint="eastAsia"/>
        </w:rPr>
        <w:t>类即父</w:t>
      </w:r>
      <w:proofErr w:type="gramEnd"/>
      <w:r w:rsidR="00823C70">
        <w:rPr>
          <w:rFonts w:hint="eastAsia"/>
        </w:rPr>
        <w:t>类</w:t>
      </w:r>
      <w:r w:rsidR="00885F10">
        <w:rPr>
          <w:rFonts w:hint="eastAsia"/>
        </w:rPr>
        <w:t>，让之前的类来继承这个类，然后哪些共性的内容</w:t>
      </w:r>
      <w:r w:rsidR="006B50C7">
        <w:rPr>
          <w:rFonts w:hint="eastAsia"/>
        </w:rPr>
        <w:t>在子类</w:t>
      </w:r>
      <w:r w:rsidR="00BA3293">
        <w:rPr>
          <w:rFonts w:hint="eastAsia"/>
        </w:rPr>
        <w:t>中就不必重复定义</w:t>
      </w:r>
      <w:r w:rsidR="0044489E">
        <w:rPr>
          <w:rFonts w:hint="eastAsia"/>
        </w:rPr>
        <w:t>；</w:t>
      </w:r>
      <w:r w:rsidR="0044489E" w:rsidRPr="0044489E">
        <w:rPr>
          <w:rFonts w:hint="eastAsia"/>
        </w:rPr>
        <w:t>多态指允许</w:t>
      </w:r>
      <w:proofErr w:type="gramStart"/>
      <w:r w:rsidR="0044489E" w:rsidRPr="0044489E">
        <w:rPr>
          <w:rFonts w:hint="eastAsia"/>
        </w:rPr>
        <w:t>不</w:t>
      </w:r>
      <w:proofErr w:type="gramEnd"/>
      <w:r w:rsidR="0044489E" w:rsidRPr="0044489E">
        <w:rPr>
          <w:rFonts w:hint="eastAsia"/>
        </w:rPr>
        <w:t>同类的对象对同一“消息”做出响应。即同一消息可以根据发送对象的不同而采用多种不同的行为方式。可以用于消除类型之间的耦合关系</w:t>
      </w:r>
      <w:r w:rsidR="0044489E">
        <w:rPr>
          <w:rFonts w:hint="eastAsia"/>
        </w:rPr>
        <w:t>。</w:t>
      </w:r>
    </w:p>
    <w:p w14:paraId="54318C42" w14:textId="55C80AFC" w:rsidR="0099289A" w:rsidRPr="004D1BBA" w:rsidRDefault="0099289A" w:rsidP="004D1BBA">
      <w:pPr>
        <w:ind w:firstLine="480"/>
      </w:pPr>
      <w:r>
        <w:rPr>
          <w:rFonts w:hint="eastAsia"/>
        </w:rPr>
        <w:t>总之，面向对象程序设计</w:t>
      </w:r>
      <w:r w:rsidR="00AD70B2">
        <w:rPr>
          <w:rFonts w:hint="eastAsia"/>
        </w:rPr>
        <w:t>具有维护简单，可扩充性高和代码重用</w:t>
      </w:r>
      <w:r w:rsidR="006A44A8">
        <w:rPr>
          <w:rFonts w:hint="eastAsia"/>
        </w:rPr>
        <w:t>等</w:t>
      </w:r>
      <w:r w:rsidR="00AD70B2">
        <w:rPr>
          <w:rFonts w:hint="eastAsia"/>
        </w:rPr>
        <w:t>优点，这也正是</w:t>
      </w:r>
      <w:proofErr w:type="gramStart"/>
      <w:r w:rsidR="00AD70B2">
        <w:rPr>
          <w:rFonts w:hint="eastAsia"/>
        </w:rPr>
        <w:t>云印享</w:t>
      </w:r>
      <w:proofErr w:type="gramEnd"/>
      <w:r w:rsidR="00AD70B2">
        <w:rPr>
          <w:rFonts w:hint="eastAsia"/>
        </w:rPr>
        <w:t>打印服务平台所使用的编程指导思想</w:t>
      </w:r>
    </w:p>
    <w:p w14:paraId="2C464A45" w14:textId="3AC427F8" w:rsidR="003D523E" w:rsidRDefault="003D523E" w:rsidP="003D523E">
      <w:pPr>
        <w:pStyle w:val="2"/>
        <w:spacing w:after="156"/>
      </w:pPr>
      <w:bookmarkStart w:id="13" w:name="_Toc528139461"/>
      <w:r>
        <w:rPr>
          <w:rFonts w:hint="eastAsia"/>
        </w:rPr>
        <w:t>小结</w:t>
      </w:r>
      <w:bookmarkEnd w:id="13"/>
    </w:p>
    <w:p w14:paraId="123E2831" w14:textId="5A0BF142" w:rsidR="008F3121" w:rsidRPr="008F3121" w:rsidRDefault="008F3121" w:rsidP="008F3121">
      <w:pPr>
        <w:ind w:firstLine="480"/>
      </w:pPr>
      <w:r>
        <w:rPr>
          <w:rFonts w:hint="eastAsia"/>
        </w:rPr>
        <w:t>本章主要讲述了</w:t>
      </w:r>
      <w:proofErr w:type="gramStart"/>
      <w:r>
        <w:rPr>
          <w:rFonts w:hint="eastAsia"/>
        </w:rPr>
        <w:t>云印享</w:t>
      </w:r>
      <w:proofErr w:type="gramEnd"/>
      <w:r>
        <w:rPr>
          <w:rFonts w:hint="eastAsia"/>
        </w:rPr>
        <w:t>打印服务平台的研究意义，课题背景和主要研究内容，并且简单介绍了国内打印服务行业的现状、课题研究报告和</w:t>
      </w:r>
      <w:commentRangeStart w:id="14"/>
      <w:r>
        <w:rPr>
          <w:rFonts w:hint="eastAsia"/>
        </w:rPr>
        <w:t>系统论文结构</w:t>
      </w:r>
      <w:commentRangeEnd w:id="14"/>
      <w:r w:rsidR="00792EAE">
        <w:rPr>
          <w:rStyle w:val="a8"/>
        </w:rPr>
        <w:commentReference w:id="14"/>
      </w:r>
      <w:r>
        <w:rPr>
          <w:rFonts w:hint="eastAsia"/>
        </w:rPr>
        <w:t>。通过对打印服务行业现状的研究分析确定接下来的需求分析方向。</w:t>
      </w:r>
    </w:p>
    <w:p w14:paraId="38251B10" w14:textId="77777777" w:rsidR="00055044" w:rsidRDefault="00055044" w:rsidP="00055044">
      <w:pPr>
        <w:ind w:firstLine="480"/>
      </w:pPr>
    </w:p>
    <w:p w14:paraId="29067194" w14:textId="77777777" w:rsidR="004D4252" w:rsidRDefault="004D4252" w:rsidP="00E6093C">
      <w:pPr>
        <w:pStyle w:val="1"/>
        <w:spacing w:after="312"/>
        <w:sectPr w:rsidR="004D4252" w:rsidSect="008304D7">
          <w:footerReference w:type="default" r:id="rId21"/>
          <w:pgSz w:w="11906" w:h="16838"/>
          <w:pgMar w:top="1418" w:right="1701" w:bottom="1418" w:left="1701" w:header="851" w:footer="850" w:gutter="454"/>
          <w:pgNumType w:start="1"/>
          <w:cols w:space="425"/>
          <w:docGrid w:type="lines" w:linePitch="312"/>
        </w:sectPr>
      </w:pPr>
    </w:p>
    <w:p w14:paraId="583CA5B5" w14:textId="52BC8D02" w:rsidR="003D523E" w:rsidRDefault="003D523E" w:rsidP="00E6093C">
      <w:pPr>
        <w:pStyle w:val="1"/>
        <w:spacing w:after="312"/>
      </w:pPr>
      <w:bookmarkStart w:id="15" w:name="_Toc528139462"/>
      <w:r>
        <w:rPr>
          <w:rFonts w:hint="eastAsia"/>
        </w:rPr>
        <w:lastRenderedPageBreak/>
        <w:t>相关技术与开发模式介绍</w:t>
      </w:r>
      <w:bookmarkEnd w:id="15"/>
    </w:p>
    <w:p w14:paraId="3B37D384" w14:textId="0153689C" w:rsidR="00B9163A" w:rsidRPr="00024A13" w:rsidRDefault="00B9163A" w:rsidP="00B9163A">
      <w:pPr>
        <w:ind w:firstLine="480"/>
      </w:pPr>
      <w:r>
        <w:rPr>
          <w:rFonts w:hint="eastAsia"/>
        </w:rPr>
        <w:t>俗话说，工欲善其事，必先利其器，</w:t>
      </w:r>
      <w:r w:rsidR="00775AF2">
        <w:rPr>
          <w:rFonts w:hint="eastAsia"/>
        </w:rPr>
        <w:t>必须先将项目中所需要用到的技术和语言等熟悉，才能更好的来设计软件，进行开发。在项目中引入前辈</w:t>
      </w:r>
      <w:proofErr w:type="gramStart"/>
      <w:r w:rsidR="00775AF2">
        <w:rPr>
          <w:rFonts w:hint="eastAsia"/>
        </w:rPr>
        <w:t>们优秀</w:t>
      </w:r>
      <w:proofErr w:type="gramEnd"/>
      <w:r w:rsidR="00775AF2">
        <w:rPr>
          <w:rFonts w:hint="eastAsia"/>
        </w:rPr>
        <w:t>的框架会让</w:t>
      </w:r>
      <w:commentRangeStart w:id="16"/>
      <w:r w:rsidR="00775AF2">
        <w:rPr>
          <w:rFonts w:hint="eastAsia"/>
        </w:rPr>
        <w:t>开发过程</w:t>
      </w:r>
      <w:proofErr w:type="gramStart"/>
      <w:r w:rsidR="00775AF2">
        <w:rPr>
          <w:rFonts w:hint="eastAsia"/>
        </w:rPr>
        <w:t>中项目</w:t>
      </w:r>
      <w:proofErr w:type="gramEnd"/>
      <w:r w:rsidR="00775AF2">
        <w:rPr>
          <w:rFonts w:hint="eastAsia"/>
        </w:rPr>
        <w:t>中</w:t>
      </w:r>
      <w:commentRangeEnd w:id="16"/>
      <w:r w:rsidR="00792EAE">
        <w:rPr>
          <w:rStyle w:val="a8"/>
        </w:rPr>
        <w:commentReference w:id="16"/>
      </w:r>
      <w:r w:rsidR="00775AF2">
        <w:rPr>
          <w:rFonts w:hint="eastAsia"/>
        </w:rPr>
        <w:t>的问题减少许多，并且会有一定限度的项目优化。</w:t>
      </w:r>
      <w:r w:rsidR="00541E36">
        <w:rPr>
          <w:rFonts w:hint="eastAsia"/>
        </w:rPr>
        <w:t>开发技术和模式在项目中起到根本思想的作用。</w:t>
      </w:r>
      <w:r w:rsidR="00775AF2">
        <w:rPr>
          <w:rFonts w:hint="eastAsia"/>
        </w:rPr>
        <w:t>其次</w:t>
      </w:r>
      <w:r>
        <w:rPr>
          <w:rFonts w:hint="eastAsia"/>
        </w:rPr>
        <w:t>一个优秀的软件开发项目是离不开一些优秀的开发工具的，一套优秀的开发工具会在开发过程中起到事半功倍的效果</w:t>
      </w:r>
    </w:p>
    <w:p w14:paraId="130265FB" w14:textId="1C581F3F" w:rsidR="007E5C8D" w:rsidRDefault="00E6093C" w:rsidP="00F87477">
      <w:pPr>
        <w:pStyle w:val="2"/>
        <w:spacing w:after="156"/>
      </w:pPr>
      <w:bookmarkStart w:id="17" w:name="_Toc528139463"/>
      <w:r>
        <w:rPr>
          <w:rFonts w:hint="eastAsia"/>
        </w:rPr>
        <w:t>开发语言</w:t>
      </w:r>
      <w:bookmarkEnd w:id="17"/>
    </w:p>
    <w:p w14:paraId="3C5CE1D0" w14:textId="5B35FFD0" w:rsidR="003E3758" w:rsidRDefault="00F24315" w:rsidP="00F845A8">
      <w:pPr>
        <w:pStyle w:val="ad"/>
        <w:numPr>
          <w:ilvl w:val="0"/>
          <w:numId w:val="7"/>
        </w:numPr>
        <w:ind w:leftChars="-50" w:left="240" w:firstLineChars="0"/>
      </w:pPr>
      <w:commentRangeStart w:id="18"/>
      <w:r>
        <w:t>Java</w:t>
      </w:r>
      <w:r w:rsidR="003E3758">
        <w:t xml:space="preserve"> </w:t>
      </w:r>
      <w:r w:rsidR="003E3758">
        <w:rPr>
          <w:rFonts w:hint="eastAsia"/>
        </w:rPr>
        <w:t>SE</w:t>
      </w:r>
      <w:commentRangeEnd w:id="18"/>
      <w:r w:rsidR="00792EAE">
        <w:rPr>
          <w:rStyle w:val="a8"/>
        </w:rPr>
        <w:commentReference w:id="18"/>
      </w:r>
    </w:p>
    <w:p w14:paraId="1C22E25B" w14:textId="0EFEBB7C" w:rsidR="00A91624" w:rsidRDefault="003E3758" w:rsidP="0026665C">
      <w:pPr>
        <w:ind w:firstLine="480"/>
      </w:pPr>
      <w:r w:rsidRPr="003E3758">
        <w:rPr>
          <w:rFonts w:hint="eastAsia"/>
        </w:rPr>
        <w:t>Java</w:t>
      </w:r>
      <w:r w:rsidRPr="003E3758">
        <w:rPr>
          <w:rFonts w:hint="eastAsia"/>
        </w:rPr>
        <w:t>是一种广泛使用的计算机编程语言，拥有跨平台、面向对象、泛型编程的特性</w:t>
      </w:r>
      <w:r w:rsidR="000A37CF">
        <w:rPr>
          <w:rFonts w:hint="eastAsia"/>
        </w:rPr>
        <w:t>。</w:t>
      </w:r>
      <w:r w:rsidR="000A37CF" w:rsidRPr="000A37CF">
        <w:rPr>
          <w:rFonts w:hint="eastAsia"/>
        </w:rPr>
        <w:t>J2SE</w:t>
      </w:r>
      <w:r w:rsidR="000A37CF" w:rsidRPr="000A37CF">
        <w:rPr>
          <w:rFonts w:hint="eastAsia"/>
        </w:rPr>
        <w:t>，标准版的</w:t>
      </w:r>
      <w:r w:rsidR="000A37CF" w:rsidRPr="000A37CF">
        <w:rPr>
          <w:rFonts w:hint="eastAsia"/>
        </w:rPr>
        <w:t>Java</w:t>
      </w:r>
      <w:r w:rsidR="000A37CF" w:rsidRPr="000A37CF">
        <w:rPr>
          <w:rFonts w:hint="eastAsia"/>
        </w:rPr>
        <w:t>平台是一个</w:t>
      </w:r>
      <w:r w:rsidR="000A37CF" w:rsidRPr="000A37CF">
        <w:rPr>
          <w:rFonts w:hint="eastAsia"/>
        </w:rPr>
        <w:t>Java2</w:t>
      </w:r>
      <w:r w:rsidR="000A37CF" w:rsidRPr="000A37CF">
        <w:rPr>
          <w:rFonts w:hint="eastAsia"/>
        </w:rPr>
        <w:t>的平台，为用户提供一个程序开发环境。这个程序开发环境提供了开发与运行</w:t>
      </w:r>
      <w:r w:rsidR="000A37CF" w:rsidRPr="000A37CF">
        <w:rPr>
          <w:rFonts w:hint="eastAsia"/>
        </w:rPr>
        <w:t>Java</w:t>
      </w:r>
      <w:r w:rsidR="000A37CF" w:rsidRPr="000A37CF">
        <w:rPr>
          <w:rFonts w:hint="eastAsia"/>
        </w:rPr>
        <w:t>软件的编译器等开发工具、软件库及</w:t>
      </w:r>
      <w:r w:rsidR="000A37CF" w:rsidRPr="000A37CF">
        <w:rPr>
          <w:rFonts w:hint="eastAsia"/>
        </w:rPr>
        <w:t>Java</w:t>
      </w:r>
      <w:r w:rsidR="000A37CF" w:rsidRPr="000A37CF">
        <w:rPr>
          <w:rFonts w:hint="eastAsia"/>
        </w:rPr>
        <w:t>虚拟机。</w:t>
      </w:r>
    </w:p>
    <w:p w14:paraId="2D3DCA27" w14:textId="3DC6E537" w:rsidR="00476C55" w:rsidRDefault="00476C55" w:rsidP="00F845A8">
      <w:pPr>
        <w:pStyle w:val="ad"/>
        <w:numPr>
          <w:ilvl w:val="0"/>
          <w:numId w:val="7"/>
        </w:numPr>
        <w:ind w:leftChars="-50" w:left="240" w:firstLineChars="0"/>
      </w:pPr>
      <w:r>
        <w:rPr>
          <w:rFonts w:hint="eastAsia"/>
        </w:rPr>
        <w:t>J</w:t>
      </w:r>
      <w:r>
        <w:t>ava EE</w:t>
      </w:r>
    </w:p>
    <w:p w14:paraId="36BC7242" w14:textId="44BAE333" w:rsidR="00A42328" w:rsidRDefault="002D3739" w:rsidP="0026665C">
      <w:pPr>
        <w:ind w:firstLine="480"/>
      </w:pPr>
      <w:r w:rsidRPr="002D3739">
        <w:rPr>
          <w:rFonts w:hint="eastAsia"/>
        </w:rPr>
        <w:t>Java</w:t>
      </w:r>
      <w:r w:rsidRPr="002D3739">
        <w:rPr>
          <w:rFonts w:hint="eastAsia"/>
        </w:rPr>
        <w:t>平台企业版（</w:t>
      </w:r>
      <w:r w:rsidRPr="002D3739">
        <w:rPr>
          <w:rFonts w:hint="eastAsia"/>
        </w:rPr>
        <w:t>Java Platform Enterprise Edition</w:t>
      </w:r>
      <w:r w:rsidRPr="002D3739">
        <w:rPr>
          <w:rFonts w:hint="eastAsia"/>
        </w:rPr>
        <w:t>），之前称为</w:t>
      </w:r>
      <w:r w:rsidRPr="002D3739">
        <w:rPr>
          <w:rFonts w:hint="eastAsia"/>
        </w:rPr>
        <w:t>Java 2 Platform, Enterprise Edition (J2EE)</w:t>
      </w:r>
      <w:r w:rsidRPr="002D3739">
        <w:rPr>
          <w:rFonts w:hint="eastAsia"/>
        </w:rPr>
        <w:t>，</w:t>
      </w:r>
      <w:r w:rsidRPr="002D3739">
        <w:rPr>
          <w:rFonts w:hint="eastAsia"/>
        </w:rPr>
        <w:t>2018</w:t>
      </w:r>
      <w:r w:rsidRPr="002D3739">
        <w:rPr>
          <w:rFonts w:hint="eastAsia"/>
        </w:rPr>
        <w:t>年</w:t>
      </w:r>
      <w:r w:rsidRPr="002D3739">
        <w:rPr>
          <w:rFonts w:hint="eastAsia"/>
        </w:rPr>
        <w:t>3</w:t>
      </w:r>
      <w:r w:rsidRPr="002D3739">
        <w:rPr>
          <w:rFonts w:hint="eastAsia"/>
        </w:rPr>
        <w:t>月更名为</w:t>
      </w:r>
      <w:r w:rsidRPr="002D3739">
        <w:rPr>
          <w:rFonts w:hint="eastAsia"/>
        </w:rPr>
        <w:t>Jakarta EE</w:t>
      </w:r>
      <w:r w:rsidRPr="002D3739">
        <w:rPr>
          <w:rFonts w:hint="eastAsia"/>
        </w:rPr>
        <w:t>。是</w:t>
      </w:r>
      <w:r w:rsidRPr="002D3739">
        <w:rPr>
          <w:rFonts w:hint="eastAsia"/>
        </w:rPr>
        <w:t>Sun</w:t>
      </w:r>
      <w:r w:rsidRPr="002D3739">
        <w:rPr>
          <w:rFonts w:hint="eastAsia"/>
        </w:rPr>
        <w:t>公司为企业级应用推出的标准平台。能够帮助</w:t>
      </w:r>
      <w:r>
        <w:rPr>
          <w:rFonts w:hint="eastAsia"/>
        </w:rPr>
        <w:t>开发人员</w:t>
      </w:r>
      <w:r w:rsidRPr="002D3739">
        <w:rPr>
          <w:rFonts w:hint="eastAsia"/>
        </w:rPr>
        <w:t>开发和部署可移植、健壮、可伸缩且安全的服务器端</w:t>
      </w:r>
      <w:r w:rsidRPr="002D3739">
        <w:rPr>
          <w:rFonts w:hint="eastAsia"/>
        </w:rPr>
        <w:t xml:space="preserve"> Java</w:t>
      </w:r>
      <w:r w:rsidRPr="002D3739">
        <w:rPr>
          <w:rFonts w:hint="eastAsia"/>
        </w:rPr>
        <w:t>应用程序。</w:t>
      </w:r>
      <w:r w:rsidRPr="002D3739">
        <w:rPr>
          <w:rFonts w:hint="eastAsia"/>
        </w:rPr>
        <w:t xml:space="preserve">Java EE </w:t>
      </w:r>
      <w:r w:rsidRPr="002D3739">
        <w:rPr>
          <w:rFonts w:hint="eastAsia"/>
        </w:rPr>
        <w:t>是在</w:t>
      </w:r>
      <w:r w:rsidRPr="002D3739">
        <w:rPr>
          <w:rFonts w:hint="eastAsia"/>
        </w:rPr>
        <w:t xml:space="preserve"> Java SE </w:t>
      </w:r>
      <w:r w:rsidRPr="002D3739">
        <w:rPr>
          <w:rFonts w:hint="eastAsia"/>
        </w:rPr>
        <w:t>的基础上构建的，它提供</w:t>
      </w:r>
      <w:r w:rsidRPr="002D3739">
        <w:rPr>
          <w:rFonts w:hint="eastAsia"/>
        </w:rPr>
        <w:t xml:space="preserve">Web </w:t>
      </w:r>
      <w:r w:rsidRPr="002D3739">
        <w:rPr>
          <w:rFonts w:hint="eastAsia"/>
        </w:rPr>
        <w:t>服务、组件模型、管理和通信</w:t>
      </w:r>
      <w:r w:rsidRPr="002D3739">
        <w:rPr>
          <w:rFonts w:hint="eastAsia"/>
        </w:rPr>
        <w:t xml:space="preserve"> API</w:t>
      </w:r>
      <w:r w:rsidRPr="002D3739">
        <w:rPr>
          <w:rFonts w:hint="eastAsia"/>
        </w:rPr>
        <w:t>，可以用来实现企业级的面向服务体系结构（</w:t>
      </w:r>
      <w:r w:rsidRPr="002D3739">
        <w:rPr>
          <w:rFonts w:hint="eastAsia"/>
        </w:rPr>
        <w:t>service-oriented architecture</w:t>
      </w:r>
      <w:r w:rsidRPr="002D3739">
        <w:rPr>
          <w:rFonts w:hint="eastAsia"/>
        </w:rPr>
        <w:t>，</w:t>
      </w:r>
      <w:r w:rsidRPr="002D3739">
        <w:rPr>
          <w:rFonts w:hint="eastAsia"/>
        </w:rPr>
        <w:t>SOA</w:t>
      </w:r>
      <w:r w:rsidRPr="002D3739">
        <w:rPr>
          <w:rFonts w:hint="eastAsia"/>
        </w:rPr>
        <w:t>）和</w:t>
      </w:r>
      <w:r w:rsidRPr="002D3739">
        <w:rPr>
          <w:rFonts w:hint="eastAsia"/>
        </w:rPr>
        <w:t xml:space="preserve"> Web </w:t>
      </w:r>
      <w:r w:rsidR="00583902">
        <w:t>4</w:t>
      </w:r>
      <w:r w:rsidRPr="002D3739">
        <w:rPr>
          <w:rFonts w:hint="eastAsia"/>
        </w:rPr>
        <w:t>.0</w:t>
      </w:r>
      <w:r w:rsidRPr="002D3739">
        <w:rPr>
          <w:rFonts w:hint="eastAsia"/>
        </w:rPr>
        <w:t>应用程序。</w:t>
      </w:r>
    </w:p>
    <w:p w14:paraId="5B23B6BD" w14:textId="4FDD8762" w:rsidR="00A42328" w:rsidRDefault="00A42328" w:rsidP="00F845A8">
      <w:pPr>
        <w:pStyle w:val="ad"/>
        <w:numPr>
          <w:ilvl w:val="0"/>
          <w:numId w:val="7"/>
        </w:numPr>
        <w:ind w:left="360" w:firstLineChars="0"/>
      </w:pPr>
      <w:r>
        <w:t>JSP</w:t>
      </w:r>
      <w:del w:id="19" w:author="微软用户" w:date="2018-10-25T21:10:00Z">
        <w:r w:rsidR="00E61E77" w:rsidDel="00792EAE">
          <w:rPr>
            <w:rFonts w:hint="eastAsia"/>
          </w:rPr>
          <w:delText>语言</w:delText>
        </w:r>
      </w:del>
      <w:ins w:id="20" w:author="微软用户" w:date="2018-10-25T21:10:00Z">
        <w:r w:rsidR="00792EAE">
          <w:rPr>
            <w:rFonts w:hint="eastAsia"/>
          </w:rPr>
          <w:t xml:space="preserve">  </w:t>
        </w:r>
      </w:ins>
    </w:p>
    <w:p w14:paraId="34C80C83" w14:textId="59705D19" w:rsidR="00EF68F1" w:rsidRDefault="00EF68F1" w:rsidP="0026665C">
      <w:pPr>
        <w:ind w:firstLine="480"/>
      </w:pPr>
      <w:r>
        <w:rPr>
          <w:rFonts w:hint="eastAsia"/>
        </w:rPr>
        <w:t>JSP</w:t>
      </w:r>
      <w:r>
        <w:rPr>
          <w:rFonts w:hint="eastAsia"/>
        </w:rPr>
        <w:t>（全称</w:t>
      </w:r>
      <w:r>
        <w:rPr>
          <w:rFonts w:hint="eastAsia"/>
        </w:rPr>
        <w:t>Java</w:t>
      </w:r>
      <w:r w:rsidR="00D95DD1">
        <w:t xml:space="preserve"> </w:t>
      </w:r>
      <w:r>
        <w:rPr>
          <w:rFonts w:hint="eastAsia"/>
        </w:rPr>
        <w:t>Server Pages</w:t>
      </w:r>
      <w:r>
        <w:rPr>
          <w:rFonts w:hint="eastAsia"/>
        </w:rPr>
        <w:t>）是由</w:t>
      </w:r>
      <w:r>
        <w:rPr>
          <w:rFonts w:hint="eastAsia"/>
        </w:rPr>
        <w:t>Sun Microsystems</w:t>
      </w:r>
      <w:r>
        <w:rPr>
          <w:rFonts w:hint="eastAsia"/>
        </w:rPr>
        <w:t>公司主导创建的一种动态网页技术标准。</w:t>
      </w:r>
      <w:r>
        <w:rPr>
          <w:rFonts w:hint="eastAsia"/>
        </w:rPr>
        <w:t>JSP</w:t>
      </w:r>
      <w:r>
        <w:rPr>
          <w:rFonts w:hint="eastAsia"/>
        </w:rPr>
        <w:t>部署于网络服务器上，可以响应客户端发送的请求，并根据请求内容动态地生成</w:t>
      </w:r>
      <w:r>
        <w:rPr>
          <w:rFonts w:hint="eastAsia"/>
        </w:rPr>
        <w:t>HTML</w:t>
      </w:r>
      <w:r>
        <w:rPr>
          <w:rFonts w:hint="eastAsia"/>
        </w:rPr>
        <w:t>、</w:t>
      </w:r>
      <w:r>
        <w:rPr>
          <w:rFonts w:hint="eastAsia"/>
        </w:rPr>
        <w:t>XML</w:t>
      </w:r>
      <w:r>
        <w:rPr>
          <w:rFonts w:hint="eastAsia"/>
        </w:rPr>
        <w:t>或其他格式文档的</w:t>
      </w:r>
      <w:r>
        <w:rPr>
          <w:rFonts w:hint="eastAsia"/>
        </w:rPr>
        <w:t>Web</w:t>
      </w:r>
      <w:r>
        <w:rPr>
          <w:rFonts w:hint="eastAsia"/>
        </w:rPr>
        <w:t>网页，然后返回给请求者。</w:t>
      </w:r>
      <w:r>
        <w:rPr>
          <w:rFonts w:hint="eastAsia"/>
        </w:rPr>
        <w:t>JSP</w:t>
      </w:r>
      <w:r>
        <w:rPr>
          <w:rFonts w:hint="eastAsia"/>
        </w:rPr>
        <w:t>技术以</w:t>
      </w:r>
      <w:r>
        <w:rPr>
          <w:rFonts w:hint="eastAsia"/>
        </w:rPr>
        <w:t>Java</w:t>
      </w:r>
      <w:r>
        <w:rPr>
          <w:rFonts w:hint="eastAsia"/>
        </w:rPr>
        <w:t>语言作为脚本语言，为用户的</w:t>
      </w:r>
      <w:r>
        <w:rPr>
          <w:rFonts w:hint="eastAsia"/>
        </w:rPr>
        <w:t>HTTP</w:t>
      </w:r>
      <w:r>
        <w:rPr>
          <w:rFonts w:hint="eastAsia"/>
        </w:rPr>
        <w:t>请求提供服务，并能与服务器上的其它</w:t>
      </w:r>
      <w:r>
        <w:rPr>
          <w:rFonts w:hint="eastAsia"/>
        </w:rPr>
        <w:t>Java</w:t>
      </w:r>
      <w:r>
        <w:rPr>
          <w:rFonts w:hint="eastAsia"/>
        </w:rPr>
        <w:t>程序共同处理复杂的业务需求。</w:t>
      </w:r>
    </w:p>
    <w:p w14:paraId="26953FE3" w14:textId="247D29F1" w:rsidR="009A20F7" w:rsidRDefault="00EF68F1" w:rsidP="0026665C">
      <w:pPr>
        <w:ind w:firstLine="480"/>
      </w:pPr>
      <w:r>
        <w:rPr>
          <w:rFonts w:hint="eastAsia"/>
        </w:rPr>
        <w:t>JSP</w:t>
      </w:r>
      <w:r>
        <w:rPr>
          <w:rFonts w:hint="eastAsia"/>
        </w:rPr>
        <w:t>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引入了被称为“</w:t>
      </w:r>
      <w:r>
        <w:rPr>
          <w:rFonts w:hint="eastAsia"/>
        </w:rPr>
        <w:t>JSP</w:t>
      </w:r>
      <w:r>
        <w:rPr>
          <w:rFonts w:hint="eastAsia"/>
        </w:rPr>
        <w:t>动作”的</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w:t>
      </w:r>
    </w:p>
    <w:p w14:paraId="63A5CDC3" w14:textId="740A054E" w:rsidR="00A012EF" w:rsidRDefault="00A012EF" w:rsidP="00902725">
      <w:pPr>
        <w:pStyle w:val="ad"/>
        <w:numPr>
          <w:ilvl w:val="0"/>
          <w:numId w:val="7"/>
        </w:numPr>
        <w:ind w:leftChars="-50" w:left="240" w:firstLineChars="0"/>
      </w:pPr>
      <w:r>
        <w:t>SQL</w:t>
      </w:r>
      <w:r>
        <w:rPr>
          <w:rFonts w:hint="eastAsia"/>
        </w:rPr>
        <w:t>语言</w:t>
      </w:r>
    </w:p>
    <w:p w14:paraId="62A01264" w14:textId="5FDA5559" w:rsidR="00EE0ACA" w:rsidRDefault="00B60B81" w:rsidP="0026665C">
      <w:pPr>
        <w:ind w:firstLine="480"/>
      </w:pPr>
      <w:r w:rsidRPr="00B60B81">
        <w:rPr>
          <w:rFonts w:hint="eastAsia"/>
        </w:rPr>
        <w:t>SQL</w:t>
      </w:r>
      <w:r w:rsidRPr="00B60B81">
        <w:rPr>
          <w:rFonts w:hint="eastAsia"/>
        </w:rPr>
        <w:t>是高级的非过程化编程语言，它允许用户在高层数据结构上工作。它不要求用户指定对数据的存放方法，也不需要用户了解其具体的数据存放方式。而它的界面，能使具有底层结构完全不同的数据库系统和不同数据库之间，使用相同的</w:t>
      </w:r>
      <w:r w:rsidRPr="00B60B81">
        <w:rPr>
          <w:rFonts w:hint="eastAsia"/>
        </w:rPr>
        <w:t>SQL</w:t>
      </w:r>
      <w:r w:rsidRPr="00B60B81">
        <w:rPr>
          <w:rFonts w:hint="eastAsia"/>
        </w:rPr>
        <w:t>作为数据的输入与管理。</w:t>
      </w:r>
      <w:r w:rsidRPr="00B60B81">
        <w:rPr>
          <w:rFonts w:hint="eastAsia"/>
        </w:rPr>
        <w:t>SQL</w:t>
      </w:r>
      <w:r w:rsidRPr="00B60B81">
        <w:rPr>
          <w:rFonts w:hint="eastAsia"/>
        </w:rPr>
        <w:t>语句可以嵌套，这使它拥有极</w:t>
      </w:r>
      <w:r w:rsidRPr="00B60B81">
        <w:rPr>
          <w:rFonts w:hint="eastAsia"/>
        </w:rPr>
        <w:lastRenderedPageBreak/>
        <w:t>大的灵活性和强大的功能。在多数情况下，在其他编程语言中需要用一大段程序才可实践的一个单独事件，而其在</w:t>
      </w:r>
      <w:r w:rsidRPr="00B60B81">
        <w:rPr>
          <w:rFonts w:hint="eastAsia"/>
        </w:rPr>
        <w:t>SQL</w:t>
      </w:r>
      <w:r w:rsidRPr="00B60B81">
        <w:rPr>
          <w:rFonts w:hint="eastAsia"/>
        </w:rPr>
        <w:t>上只需要一个语句就可以被表达出来。这也意味着</w:t>
      </w:r>
      <w:r w:rsidR="00374B94" w:rsidRPr="00B60B81">
        <w:rPr>
          <w:rFonts w:hint="eastAsia"/>
        </w:rPr>
        <w:t>在不特别考虑性能下</w:t>
      </w:r>
      <w:r w:rsidR="00374B94">
        <w:rPr>
          <w:rFonts w:hint="eastAsia"/>
        </w:rPr>
        <w:t>，</w:t>
      </w:r>
      <w:r w:rsidRPr="00B60B81">
        <w:rPr>
          <w:rFonts w:hint="eastAsia"/>
        </w:rPr>
        <w:t>用</w:t>
      </w:r>
      <w:r w:rsidRPr="00B60B81">
        <w:rPr>
          <w:rFonts w:hint="eastAsia"/>
        </w:rPr>
        <w:t>SQL</w:t>
      </w:r>
      <w:r w:rsidRPr="00B60B81">
        <w:rPr>
          <w:rFonts w:hint="eastAsia"/>
        </w:rPr>
        <w:t>可以写出非常复杂的语句。</w:t>
      </w:r>
    </w:p>
    <w:p w14:paraId="327417B0" w14:textId="300226DF" w:rsidR="00F42F47" w:rsidRDefault="00F42F47" w:rsidP="00F845A8">
      <w:pPr>
        <w:pStyle w:val="ad"/>
        <w:numPr>
          <w:ilvl w:val="0"/>
          <w:numId w:val="7"/>
        </w:numPr>
        <w:ind w:left="360" w:firstLineChars="0"/>
      </w:pPr>
      <w:r>
        <w:rPr>
          <w:rFonts w:hint="eastAsia"/>
        </w:rPr>
        <w:t>H</w:t>
      </w:r>
      <w:r>
        <w:t>TML</w:t>
      </w:r>
    </w:p>
    <w:p w14:paraId="0445CECA" w14:textId="3314BFBE" w:rsidR="00761411" w:rsidRDefault="00761411" w:rsidP="0026665C">
      <w:pPr>
        <w:ind w:firstLine="480"/>
      </w:pPr>
      <w:r w:rsidRPr="00761411">
        <w:rPr>
          <w:rFonts w:hint="eastAsia"/>
        </w:rPr>
        <w:t>超文本标记语言（英语：</w:t>
      </w:r>
      <w:proofErr w:type="spellStart"/>
      <w:r w:rsidRPr="00761411">
        <w:rPr>
          <w:rFonts w:hint="eastAsia"/>
        </w:rPr>
        <w:t>HyperText</w:t>
      </w:r>
      <w:proofErr w:type="spellEnd"/>
      <w:r w:rsidRPr="00761411">
        <w:rPr>
          <w:rFonts w:hint="eastAsia"/>
        </w:rPr>
        <w:t xml:space="preserve"> Markup Language</w:t>
      </w:r>
      <w:r w:rsidRPr="00761411">
        <w:rPr>
          <w:rFonts w:hint="eastAsia"/>
        </w:rPr>
        <w:t>，简称：</w:t>
      </w:r>
      <w:r w:rsidRPr="00761411">
        <w:rPr>
          <w:rFonts w:hint="eastAsia"/>
        </w:rPr>
        <w:t>HTML</w:t>
      </w:r>
      <w:r w:rsidRPr="00761411">
        <w:rPr>
          <w:rFonts w:hint="eastAsia"/>
        </w:rPr>
        <w:t>）是一种用于创建网页的标准标记语言。</w:t>
      </w:r>
      <w:r w:rsidRPr="00761411">
        <w:rPr>
          <w:rFonts w:hint="eastAsia"/>
        </w:rPr>
        <w:t>HTML</w:t>
      </w:r>
      <w:r w:rsidRPr="00761411">
        <w:rPr>
          <w:rFonts w:hint="eastAsia"/>
        </w:rPr>
        <w:t>是一种基础技术，常与</w:t>
      </w:r>
      <w:r w:rsidRPr="00761411">
        <w:rPr>
          <w:rFonts w:hint="eastAsia"/>
        </w:rPr>
        <w:t>CSS</w:t>
      </w:r>
      <w:r w:rsidRPr="00761411">
        <w:rPr>
          <w:rFonts w:hint="eastAsia"/>
        </w:rPr>
        <w:t>、</w:t>
      </w:r>
      <w:r w:rsidRPr="00761411">
        <w:rPr>
          <w:rFonts w:hint="eastAsia"/>
        </w:rPr>
        <w:t>JavaScript</w:t>
      </w:r>
      <w:r w:rsidRPr="00761411">
        <w:rPr>
          <w:rFonts w:hint="eastAsia"/>
        </w:rPr>
        <w:t>一起被用于设计网页、网页应用程序以及移动应用程序的用户界面。网页浏览器可以读取</w:t>
      </w:r>
      <w:r w:rsidRPr="00761411">
        <w:rPr>
          <w:rFonts w:hint="eastAsia"/>
        </w:rPr>
        <w:t>HTML</w:t>
      </w:r>
      <w:r w:rsidRPr="00761411">
        <w:rPr>
          <w:rFonts w:hint="eastAsia"/>
        </w:rPr>
        <w:t>文件，并将其渲染成可视化网页。</w:t>
      </w:r>
    </w:p>
    <w:p w14:paraId="24BEEDA3" w14:textId="0D145459" w:rsidR="00E6093C" w:rsidRDefault="00E6093C" w:rsidP="00E6093C">
      <w:pPr>
        <w:pStyle w:val="2"/>
        <w:spacing w:after="156"/>
      </w:pPr>
      <w:bookmarkStart w:id="21" w:name="_Toc528139464"/>
      <w:r>
        <w:rPr>
          <w:rFonts w:hint="eastAsia"/>
        </w:rPr>
        <w:t>开发框架</w:t>
      </w:r>
      <w:bookmarkEnd w:id="21"/>
    </w:p>
    <w:p w14:paraId="5FF48E7B" w14:textId="4E0F6652" w:rsidR="00D3499F" w:rsidRDefault="007A6D49" w:rsidP="00902725">
      <w:pPr>
        <w:pStyle w:val="ad"/>
        <w:numPr>
          <w:ilvl w:val="0"/>
          <w:numId w:val="8"/>
        </w:numPr>
        <w:ind w:left="360" w:firstLineChars="0"/>
      </w:pPr>
      <w:r>
        <w:t>Spring Framework</w:t>
      </w:r>
    </w:p>
    <w:p w14:paraId="464EDD25" w14:textId="698E63CC" w:rsidR="0002065F" w:rsidRDefault="0002065F" w:rsidP="0026665C">
      <w:pPr>
        <w:ind w:firstLine="480"/>
      </w:pPr>
      <w:r w:rsidRPr="0002065F">
        <w:rPr>
          <w:rFonts w:hint="eastAsia"/>
        </w:rPr>
        <w:t xml:space="preserve">Spring Framework </w:t>
      </w:r>
      <w:r w:rsidRPr="0002065F">
        <w:rPr>
          <w:rFonts w:hint="eastAsia"/>
        </w:rPr>
        <w:t>是一个开源的</w:t>
      </w:r>
      <w:r w:rsidRPr="0002065F">
        <w:rPr>
          <w:rFonts w:hint="eastAsia"/>
        </w:rPr>
        <w:t>Java</w:t>
      </w:r>
      <w:r w:rsidRPr="0002065F">
        <w:rPr>
          <w:rFonts w:hint="eastAsia"/>
        </w:rPr>
        <w:t>／</w:t>
      </w:r>
      <w:r w:rsidRPr="0002065F">
        <w:rPr>
          <w:rFonts w:hint="eastAsia"/>
        </w:rPr>
        <w:t>Java EE</w:t>
      </w:r>
      <w:r w:rsidRPr="0002065F">
        <w:rPr>
          <w:rFonts w:hint="eastAsia"/>
        </w:rPr>
        <w:t>全功能</w:t>
      </w:r>
      <w:proofErr w:type="gramStart"/>
      <w:r w:rsidRPr="0002065F">
        <w:rPr>
          <w:rFonts w:hint="eastAsia"/>
        </w:rPr>
        <w:t>栈</w:t>
      </w:r>
      <w:proofErr w:type="gramEnd"/>
      <w:r w:rsidRPr="0002065F">
        <w:rPr>
          <w:rFonts w:hint="eastAsia"/>
        </w:rPr>
        <w:t>（</w:t>
      </w:r>
      <w:r w:rsidRPr="0002065F">
        <w:rPr>
          <w:rFonts w:hint="eastAsia"/>
        </w:rPr>
        <w:t>full-stack</w:t>
      </w:r>
      <w:r w:rsidRPr="0002065F">
        <w:rPr>
          <w:rFonts w:hint="eastAsia"/>
        </w:rPr>
        <w:t>）的应用程序框架，以</w:t>
      </w:r>
      <w:r w:rsidRPr="0002065F">
        <w:rPr>
          <w:rFonts w:hint="eastAsia"/>
        </w:rPr>
        <w:t>Apache License 2.</w:t>
      </w:r>
      <w:proofErr w:type="gramStart"/>
      <w:r w:rsidRPr="0002065F">
        <w:rPr>
          <w:rFonts w:hint="eastAsia"/>
        </w:rPr>
        <w:t>0</w:t>
      </w:r>
      <w:r w:rsidRPr="0002065F">
        <w:rPr>
          <w:rFonts w:hint="eastAsia"/>
        </w:rPr>
        <w:t>开源</w:t>
      </w:r>
      <w:proofErr w:type="gramEnd"/>
      <w:r w:rsidRPr="0002065F">
        <w:rPr>
          <w:rFonts w:hint="eastAsia"/>
        </w:rPr>
        <w:t>许可协议的形式发布，</w:t>
      </w:r>
      <w:r w:rsidRPr="0002065F">
        <w:rPr>
          <w:rFonts w:hint="eastAsia"/>
        </w:rPr>
        <w:t>Spring Framework</w:t>
      </w:r>
      <w:r w:rsidRPr="0002065F">
        <w:rPr>
          <w:rFonts w:hint="eastAsia"/>
        </w:rPr>
        <w:t>提供了一个简易的开发方式，这种开发方式，解决</w:t>
      </w:r>
      <w:r>
        <w:rPr>
          <w:rFonts w:hint="eastAsia"/>
        </w:rPr>
        <w:t>了</w:t>
      </w:r>
      <w:r w:rsidRPr="0002065F">
        <w:rPr>
          <w:rFonts w:hint="eastAsia"/>
        </w:rPr>
        <w:t>业务逻辑层和其他各层的松耦合问题，因此它将面向接口的编程思想贯穿整个系统应用。</w:t>
      </w:r>
    </w:p>
    <w:p w14:paraId="16977951" w14:textId="19800CAC" w:rsidR="009720EE" w:rsidRPr="009720EE" w:rsidRDefault="009720EE" w:rsidP="0026665C">
      <w:pPr>
        <w:ind w:firstLine="480"/>
      </w:pPr>
      <w:r>
        <w:t>Spring</w:t>
      </w:r>
      <w:r>
        <w:rPr>
          <w:rFonts w:hint="eastAsia"/>
        </w:rPr>
        <w:t>是一个</w:t>
      </w:r>
      <w:r w:rsidRPr="009720EE">
        <w:rPr>
          <w:rFonts w:hint="eastAsia"/>
        </w:rPr>
        <w:t>轻量的</w:t>
      </w:r>
      <w:r>
        <w:rPr>
          <w:rFonts w:hint="eastAsia"/>
        </w:rPr>
        <w:t>，非侵入式的框架，它采取了一种称作控制翻转的技术促进了低耦合，还提供了面向切面编程的丰富支持，允许分离应用的业务逻辑与系统级服务和事务进行内聚性的开发，而应用对象之实现他们应该</w:t>
      </w:r>
      <w:r w:rsidR="006B3004">
        <w:rPr>
          <w:rFonts w:hint="eastAsia"/>
        </w:rPr>
        <w:t>完成的业务逻辑即可</w:t>
      </w:r>
    </w:p>
    <w:p w14:paraId="0D526964" w14:textId="0AF85513" w:rsidR="00E6093C" w:rsidRDefault="00E6093C" w:rsidP="00E6093C">
      <w:pPr>
        <w:pStyle w:val="2"/>
        <w:spacing w:after="156"/>
      </w:pPr>
      <w:bookmarkStart w:id="22" w:name="_Toc528139465"/>
      <w:r>
        <w:rPr>
          <w:rFonts w:hint="eastAsia"/>
        </w:rPr>
        <w:t>开发技术</w:t>
      </w:r>
      <w:bookmarkEnd w:id="22"/>
    </w:p>
    <w:p w14:paraId="73E46D00" w14:textId="20B3B67F" w:rsidR="00E01EA3" w:rsidRDefault="00E01EA3" w:rsidP="00E0756F">
      <w:pPr>
        <w:pStyle w:val="ad"/>
        <w:numPr>
          <w:ilvl w:val="0"/>
          <w:numId w:val="5"/>
        </w:numPr>
        <w:ind w:left="360" w:firstLineChars="0"/>
      </w:pPr>
      <w:r>
        <w:t>Servlet</w:t>
      </w:r>
      <w:r>
        <w:rPr>
          <w:rFonts w:hint="eastAsia"/>
        </w:rPr>
        <w:t>技术</w:t>
      </w:r>
    </w:p>
    <w:p w14:paraId="0EA0837E" w14:textId="7B3674B0" w:rsidR="00F56433" w:rsidRDefault="00F56433" w:rsidP="0026665C">
      <w:pPr>
        <w:ind w:firstLine="480"/>
      </w:pPr>
      <w:r>
        <w:rPr>
          <w:rFonts w:hint="eastAsia"/>
        </w:rPr>
        <w:t>Servlet</w:t>
      </w:r>
      <w:r>
        <w:rPr>
          <w:rFonts w:hint="eastAsia"/>
        </w:rPr>
        <w:t>（</w:t>
      </w:r>
      <w:r>
        <w:rPr>
          <w:rFonts w:hint="eastAsia"/>
        </w:rPr>
        <w:t>Server Applet</w:t>
      </w:r>
      <w:r>
        <w:rPr>
          <w:rFonts w:hint="eastAsia"/>
        </w:rPr>
        <w:t>），全称</w:t>
      </w:r>
      <w:r>
        <w:rPr>
          <w:rFonts w:hint="eastAsia"/>
        </w:rPr>
        <w:t>Java Servlet</w:t>
      </w:r>
      <w:r>
        <w:rPr>
          <w:rFonts w:hint="eastAsia"/>
        </w:rPr>
        <w:t>。是用</w:t>
      </w:r>
      <w:r>
        <w:rPr>
          <w:rFonts w:hint="eastAsia"/>
        </w:rPr>
        <w:t>Java</w:t>
      </w:r>
      <w:r>
        <w:rPr>
          <w:rFonts w:hint="eastAsia"/>
        </w:rPr>
        <w:t>编写的服务器端程序。其主要功能在于交互式地浏览和修改数据，生成动态</w:t>
      </w:r>
      <w:r>
        <w:rPr>
          <w:rFonts w:hint="eastAsia"/>
        </w:rPr>
        <w:t>Web</w:t>
      </w:r>
      <w:r>
        <w:rPr>
          <w:rFonts w:hint="eastAsia"/>
        </w:rPr>
        <w:t>内容。</w:t>
      </w:r>
    </w:p>
    <w:p w14:paraId="3BD34C31" w14:textId="51EC7D0B" w:rsidR="000B3292" w:rsidRDefault="00F56433" w:rsidP="0026665C">
      <w:pPr>
        <w:ind w:firstLine="480"/>
      </w:pPr>
      <w:r>
        <w:rPr>
          <w:rFonts w:hint="eastAsia"/>
        </w:rPr>
        <w:t>Servlet</w:t>
      </w:r>
      <w:r>
        <w:rPr>
          <w:rFonts w:hint="eastAsia"/>
        </w:rPr>
        <w:t>运行于支持</w:t>
      </w:r>
      <w:r>
        <w:rPr>
          <w:rFonts w:hint="eastAsia"/>
        </w:rPr>
        <w:t>Java</w:t>
      </w:r>
      <w:r>
        <w:rPr>
          <w:rFonts w:hint="eastAsia"/>
        </w:rPr>
        <w:t>的应用服务器中。从实现上讲，</w:t>
      </w:r>
      <w:r>
        <w:rPr>
          <w:rFonts w:hint="eastAsia"/>
        </w:rPr>
        <w:t>Servlet</w:t>
      </w:r>
      <w:r>
        <w:rPr>
          <w:rFonts w:hint="eastAsia"/>
        </w:rPr>
        <w:t>可以响应任何类型的请求，但绝大多数情况下</w:t>
      </w:r>
      <w:r>
        <w:rPr>
          <w:rFonts w:hint="eastAsia"/>
        </w:rPr>
        <w:t>Servlet</w:t>
      </w:r>
      <w:r>
        <w:rPr>
          <w:rFonts w:hint="eastAsia"/>
        </w:rPr>
        <w:t>只用来扩展基于</w:t>
      </w:r>
      <w:r>
        <w:rPr>
          <w:rFonts w:hint="eastAsia"/>
        </w:rPr>
        <w:t>HTTP</w:t>
      </w:r>
      <w:r>
        <w:rPr>
          <w:rFonts w:hint="eastAsia"/>
        </w:rPr>
        <w:t>协议的</w:t>
      </w:r>
      <w:r>
        <w:rPr>
          <w:rFonts w:hint="eastAsia"/>
        </w:rPr>
        <w:t>Web</w:t>
      </w:r>
      <w:r>
        <w:rPr>
          <w:rFonts w:hint="eastAsia"/>
        </w:rPr>
        <w:t>服务器。</w:t>
      </w:r>
      <w:r w:rsidR="006B418B">
        <w:rPr>
          <w:rFonts w:hint="eastAsia"/>
        </w:rPr>
        <w:t>J</w:t>
      </w:r>
      <w:r w:rsidR="006B418B">
        <w:t>SP</w:t>
      </w:r>
      <w:r w:rsidR="006B418B">
        <w:rPr>
          <w:rFonts w:hint="eastAsia"/>
        </w:rPr>
        <w:t>的特色</w:t>
      </w:r>
      <w:r w:rsidR="000B3292">
        <w:rPr>
          <w:rFonts w:hint="eastAsia"/>
        </w:rPr>
        <w:t>功能是使用</w:t>
      </w:r>
      <w:r w:rsidR="000B3292">
        <w:rPr>
          <w:rFonts w:hint="eastAsia"/>
        </w:rPr>
        <w:t>HTML</w:t>
      </w:r>
      <w:r w:rsidR="000B3292">
        <w:rPr>
          <w:rFonts w:hint="eastAsia"/>
        </w:rPr>
        <w:t>的书写格式，在适当的地方加入</w:t>
      </w:r>
      <w:r w:rsidR="000B3292">
        <w:rPr>
          <w:rFonts w:hint="eastAsia"/>
        </w:rPr>
        <w:t>Java</w:t>
      </w:r>
      <w:r w:rsidR="000B3292">
        <w:rPr>
          <w:rFonts w:hint="eastAsia"/>
        </w:rPr>
        <w:t>代码片段，将程序员从复杂的</w:t>
      </w:r>
      <w:r w:rsidR="000B3292">
        <w:rPr>
          <w:rFonts w:hint="eastAsia"/>
        </w:rPr>
        <w:t>HTML</w:t>
      </w:r>
      <w:r w:rsidR="000B3292">
        <w:rPr>
          <w:rFonts w:hint="eastAsia"/>
        </w:rPr>
        <w:t>中解放出来，更专注于</w:t>
      </w:r>
      <w:r w:rsidR="000B3292">
        <w:rPr>
          <w:rFonts w:hint="eastAsia"/>
        </w:rPr>
        <w:t>servlet</w:t>
      </w:r>
      <w:r w:rsidR="000B3292">
        <w:rPr>
          <w:rFonts w:hint="eastAsia"/>
        </w:rPr>
        <w:t>本身的内容。</w:t>
      </w:r>
    </w:p>
    <w:p w14:paraId="3EE139A9" w14:textId="35E6F636" w:rsidR="00F56433" w:rsidRDefault="000B3292" w:rsidP="0026665C">
      <w:pPr>
        <w:ind w:firstLine="480"/>
      </w:pPr>
      <w:r>
        <w:rPr>
          <w:rFonts w:hint="eastAsia"/>
        </w:rPr>
        <w:t>在首次被访问</w:t>
      </w:r>
      <w:r w:rsidR="00820DDB">
        <w:rPr>
          <w:rFonts w:hint="eastAsia"/>
        </w:rPr>
        <w:t>JSP</w:t>
      </w:r>
      <w:r>
        <w:rPr>
          <w:rFonts w:hint="eastAsia"/>
        </w:rPr>
        <w:t>的时候应用服务器</w:t>
      </w:r>
      <w:r w:rsidR="00584B8D">
        <w:rPr>
          <w:rFonts w:hint="eastAsia"/>
        </w:rPr>
        <w:t>将其</w:t>
      </w:r>
      <w:r>
        <w:rPr>
          <w:rFonts w:hint="eastAsia"/>
        </w:rPr>
        <w:t>转换为</w:t>
      </w:r>
      <w:r>
        <w:rPr>
          <w:rFonts w:hint="eastAsia"/>
        </w:rPr>
        <w:t>servlet</w:t>
      </w:r>
      <w:r>
        <w:rPr>
          <w:rFonts w:hint="eastAsia"/>
        </w:rPr>
        <w:t>，在以后的运行中，容器直接调用这个</w:t>
      </w:r>
      <w:r>
        <w:rPr>
          <w:rFonts w:hint="eastAsia"/>
        </w:rPr>
        <w:t>servlet</w:t>
      </w:r>
      <w:r>
        <w:rPr>
          <w:rFonts w:hint="eastAsia"/>
        </w:rPr>
        <w:t>，而不再访问</w:t>
      </w:r>
      <w:r>
        <w:rPr>
          <w:rFonts w:hint="eastAsia"/>
        </w:rPr>
        <w:t>JSP</w:t>
      </w:r>
      <w:r>
        <w:rPr>
          <w:rFonts w:hint="eastAsia"/>
        </w:rPr>
        <w:t>页面。</w:t>
      </w:r>
      <w:r>
        <w:rPr>
          <w:rFonts w:hint="eastAsia"/>
        </w:rPr>
        <w:t>JSP</w:t>
      </w:r>
      <w:r>
        <w:rPr>
          <w:rFonts w:hint="eastAsia"/>
        </w:rPr>
        <w:t>的实质仍然是</w:t>
      </w:r>
      <w:r>
        <w:rPr>
          <w:rFonts w:hint="eastAsia"/>
        </w:rPr>
        <w:t>servlet</w:t>
      </w:r>
      <w:r>
        <w:rPr>
          <w:rFonts w:hint="eastAsia"/>
        </w:rPr>
        <w:t>。</w:t>
      </w:r>
    </w:p>
    <w:p w14:paraId="5DE88945" w14:textId="22B02164" w:rsidR="00E059C3" w:rsidRDefault="00E059C3" w:rsidP="00E0756F">
      <w:pPr>
        <w:pStyle w:val="ad"/>
        <w:numPr>
          <w:ilvl w:val="0"/>
          <w:numId w:val="5"/>
        </w:numPr>
        <w:ind w:left="360" w:firstLineChars="0"/>
      </w:pPr>
      <w:r>
        <w:rPr>
          <w:rFonts w:hint="eastAsia"/>
        </w:rPr>
        <w:t>JDBC</w:t>
      </w:r>
      <w:r>
        <w:rPr>
          <w:rFonts w:hint="eastAsia"/>
        </w:rPr>
        <w:t>技术</w:t>
      </w:r>
    </w:p>
    <w:p w14:paraId="79AD4895" w14:textId="76C20B82" w:rsidR="00515085" w:rsidRDefault="006278FC" w:rsidP="0026665C">
      <w:pPr>
        <w:ind w:firstLine="480"/>
      </w:pPr>
      <w:r w:rsidRPr="006278FC">
        <w:rPr>
          <w:rFonts w:hint="eastAsia"/>
        </w:rPr>
        <w:t>Java</w:t>
      </w:r>
      <w:r w:rsidRPr="006278FC">
        <w:rPr>
          <w:rFonts w:hint="eastAsia"/>
        </w:rPr>
        <w:t>数据库连接，（</w:t>
      </w:r>
      <w:r w:rsidRPr="006278FC">
        <w:rPr>
          <w:rFonts w:hint="eastAsia"/>
        </w:rPr>
        <w:t>Java Database Connectivity</w:t>
      </w:r>
      <w:r w:rsidRPr="006278FC">
        <w:rPr>
          <w:rFonts w:hint="eastAsia"/>
        </w:rPr>
        <w:t>，简称</w:t>
      </w:r>
      <w:r w:rsidRPr="006278FC">
        <w:rPr>
          <w:rFonts w:hint="eastAsia"/>
        </w:rPr>
        <w:t>JDBC</w:t>
      </w:r>
      <w:r w:rsidRPr="006278FC">
        <w:rPr>
          <w:rFonts w:hint="eastAsia"/>
        </w:rPr>
        <w:t>）是</w:t>
      </w:r>
      <w:r w:rsidRPr="006278FC">
        <w:rPr>
          <w:rFonts w:hint="eastAsia"/>
        </w:rPr>
        <w:t>Java</w:t>
      </w:r>
      <w:r w:rsidRPr="006278FC">
        <w:rPr>
          <w:rFonts w:hint="eastAsia"/>
        </w:rPr>
        <w:t>语言中用来规范客户端程序如何来访问数据库的应用程序接口，提供了诸如查询和更新数据库中数据的方法。</w:t>
      </w:r>
      <w:r w:rsidRPr="006278FC">
        <w:rPr>
          <w:rFonts w:hint="eastAsia"/>
        </w:rPr>
        <w:t>JDBC</w:t>
      </w:r>
      <w:r w:rsidRPr="006278FC">
        <w:rPr>
          <w:rFonts w:hint="eastAsia"/>
        </w:rPr>
        <w:t>是面向关系型数据库的。</w:t>
      </w:r>
      <w:r w:rsidR="00055D50">
        <w:t>JDB</w:t>
      </w:r>
      <w:r w:rsidR="00A84BB8">
        <w:t>C</w:t>
      </w:r>
      <w:r w:rsidR="00317E6C">
        <w:rPr>
          <w:rFonts w:hint="eastAsia"/>
        </w:rPr>
        <w:t xml:space="preserve"> </w:t>
      </w:r>
      <w:r w:rsidR="00317E6C">
        <w:t>API</w:t>
      </w:r>
      <w:r w:rsidR="00317E6C">
        <w:rPr>
          <w:rFonts w:hint="eastAsia"/>
        </w:rPr>
        <w:t>为开发人员提供了统一的数据库编程接口，可以以纯</w:t>
      </w:r>
      <w:r w:rsidR="00317E6C">
        <w:rPr>
          <w:rFonts w:hint="eastAsia"/>
        </w:rPr>
        <w:t>Java</w:t>
      </w:r>
      <w:r w:rsidR="00317E6C">
        <w:rPr>
          <w:rFonts w:hint="eastAsia"/>
        </w:rPr>
        <w:t>的方式来访问数据库</w:t>
      </w:r>
    </w:p>
    <w:p w14:paraId="2BCF67C1" w14:textId="77777777" w:rsidR="005834FC" w:rsidRDefault="005834FC" w:rsidP="005834FC">
      <w:pPr>
        <w:pStyle w:val="2"/>
        <w:spacing w:after="156"/>
      </w:pPr>
      <w:bookmarkStart w:id="23" w:name="_Toc528139466"/>
      <w:r>
        <w:rPr>
          <w:rFonts w:hint="eastAsia"/>
        </w:rPr>
        <w:t>开发工具</w:t>
      </w:r>
      <w:bookmarkEnd w:id="23"/>
    </w:p>
    <w:p w14:paraId="0A1756F9" w14:textId="77777777" w:rsidR="005834FC" w:rsidRDefault="005834FC" w:rsidP="005834FC">
      <w:pPr>
        <w:pStyle w:val="ad"/>
        <w:numPr>
          <w:ilvl w:val="0"/>
          <w:numId w:val="2"/>
        </w:numPr>
        <w:ind w:left="360" w:firstLineChars="0"/>
      </w:pPr>
      <w:r w:rsidRPr="005E4DBB">
        <w:t>Java SE Development Kit 8</w:t>
      </w:r>
      <w:r>
        <w:t xml:space="preserve"> </w:t>
      </w:r>
    </w:p>
    <w:p w14:paraId="3C703C63" w14:textId="4F17D51B" w:rsidR="005834FC" w:rsidRDefault="005834FC" w:rsidP="0026665C">
      <w:pPr>
        <w:ind w:firstLine="480"/>
      </w:pPr>
      <w:r w:rsidRPr="00D04142">
        <w:rPr>
          <w:rFonts w:hint="eastAsia"/>
        </w:rPr>
        <w:lastRenderedPageBreak/>
        <w:t>Java Development Kit</w:t>
      </w:r>
      <w:r w:rsidRPr="00D04142">
        <w:rPr>
          <w:rFonts w:hint="eastAsia"/>
        </w:rPr>
        <w:t>（</w:t>
      </w:r>
      <w:r w:rsidRPr="00D04142">
        <w:rPr>
          <w:rFonts w:hint="eastAsia"/>
        </w:rPr>
        <w:t>JDK</w:t>
      </w:r>
      <w:r w:rsidRPr="00D04142">
        <w:rPr>
          <w:rFonts w:hint="eastAsia"/>
        </w:rPr>
        <w:t>）</w:t>
      </w:r>
      <w:r>
        <w:rPr>
          <w:rFonts w:hint="eastAsia"/>
        </w:rPr>
        <w:t>现由</w:t>
      </w:r>
      <w:r>
        <w:rPr>
          <w:rFonts w:hint="eastAsia"/>
        </w:rPr>
        <w:t>Oracle</w:t>
      </w:r>
      <w:r>
        <w:rPr>
          <w:rFonts w:hint="eastAsia"/>
        </w:rPr>
        <w:t>公司发布，是</w:t>
      </w:r>
      <w:r w:rsidRPr="00D04142">
        <w:rPr>
          <w:rFonts w:hint="eastAsia"/>
        </w:rPr>
        <w:t>针对</w:t>
      </w:r>
      <w:r w:rsidRPr="00D04142">
        <w:rPr>
          <w:rFonts w:hint="eastAsia"/>
        </w:rPr>
        <w:t>Java</w:t>
      </w:r>
      <w:r w:rsidRPr="00D04142">
        <w:rPr>
          <w:rFonts w:hint="eastAsia"/>
        </w:rPr>
        <w:t>开发人员发布的免费软件开发工具包（</w:t>
      </w:r>
      <w:r w:rsidRPr="00D04142">
        <w:rPr>
          <w:rFonts w:hint="eastAsia"/>
        </w:rPr>
        <w:t>SDK</w:t>
      </w:r>
      <w:r w:rsidRPr="00D04142">
        <w:rPr>
          <w:rFonts w:hint="eastAsia"/>
        </w:rPr>
        <w:t>，</w:t>
      </w:r>
      <w:r w:rsidRPr="00D04142">
        <w:rPr>
          <w:rFonts w:hint="eastAsia"/>
        </w:rPr>
        <w:t>Software development kit</w:t>
      </w:r>
      <w:r w:rsidRPr="00D04142">
        <w:rPr>
          <w:rFonts w:hint="eastAsia"/>
        </w:rPr>
        <w:t>）。</w:t>
      </w:r>
      <w:r>
        <w:rPr>
          <w:rFonts w:hint="eastAsia"/>
        </w:rPr>
        <w:t>目前</w:t>
      </w:r>
      <w:r>
        <w:rPr>
          <w:rFonts w:hint="eastAsia"/>
        </w:rPr>
        <w:t>JDK</w:t>
      </w:r>
      <w:r>
        <w:rPr>
          <w:rFonts w:hint="eastAsia"/>
        </w:rPr>
        <w:t>最新版本为</w:t>
      </w:r>
      <w:r>
        <w:rPr>
          <w:rFonts w:hint="eastAsia"/>
        </w:rPr>
        <w:t>JDK</w:t>
      </w:r>
      <w:r>
        <w:t>11</w:t>
      </w:r>
      <w:r>
        <w:rPr>
          <w:rFonts w:hint="eastAsia"/>
        </w:rPr>
        <w:t>。</w:t>
      </w:r>
    </w:p>
    <w:p w14:paraId="38C98911" w14:textId="77777777" w:rsidR="005834FC" w:rsidRDefault="005834FC" w:rsidP="005834FC">
      <w:pPr>
        <w:pStyle w:val="ad"/>
        <w:numPr>
          <w:ilvl w:val="0"/>
          <w:numId w:val="2"/>
        </w:numPr>
        <w:ind w:left="360" w:firstLineChars="0"/>
      </w:pPr>
      <w:r>
        <w:t>I</w:t>
      </w:r>
      <w:r>
        <w:rPr>
          <w:rFonts w:hint="eastAsia"/>
        </w:rPr>
        <w:t>ntelli</w:t>
      </w:r>
      <w:r>
        <w:t>J IDEA2018.2</w:t>
      </w:r>
    </w:p>
    <w:p w14:paraId="269C289E" w14:textId="77777777" w:rsidR="005834FC" w:rsidRDefault="005834FC" w:rsidP="0026665C">
      <w:pPr>
        <w:ind w:firstLine="480"/>
      </w:pPr>
      <w:r w:rsidRPr="00D04142">
        <w:rPr>
          <w:rFonts w:hint="eastAsia"/>
        </w:rPr>
        <w:t>IntelliJ IDEA</w:t>
      </w:r>
      <w:r w:rsidRPr="00D04142">
        <w:rPr>
          <w:rFonts w:hint="eastAsia"/>
        </w:rPr>
        <w:t>是一种商业化销售的</w:t>
      </w:r>
      <w:r w:rsidRPr="00D04142">
        <w:rPr>
          <w:rFonts w:hint="eastAsia"/>
        </w:rPr>
        <w:t>Java</w:t>
      </w:r>
      <w:r w:rsidRPr="00D04142">
        <w:rPr>
          <w:rFonts w:hint="eastAsia"/>
        </w:rPr>
        <w:t>集成开发环境（</w:t>
      </w:r>
      <w:r w:rsidRPr="00D04142">
        <w:rPr>
          <w:rFonts w:hint="eastAsia"/>
        </w:rPr>
        <w:t>Integrated Development Environment</w:t>
      </w:r>
      <w:r w:rsidRPr="00D04142">
        <w:rPr>
          <w:rFonts w:hint="eastAsia"/>
        </w:rPr>
        <w:t>，</w:t>
      </w:r>
      <w:r w:rsidRPr="00D04142">
        <w:rPr>
          <w:rFonts w:hint="eastAsia"/>
        </w:rPr>
        <w:t>IDE</w:t>
      </w:r>
      <w:r w:rsidRPr="00D04142">
        <w:rPr>
          <w:rFonts w:hint="eastAsia"/>
        </w:rPr>
        <w:t>）工具软件，由</w:t>
      </w:r>
      <w:r w:rsidRPr="00D04142">
        <w:rPr>
          <w:rFonts w:hint="eastAsia"/>
        </w:rPr>
        <w:t>JetBrains</w:t>
      </w:r>
      <w:r w:rsidRPr="00D04142">
        <w:rPr>
          <w:rFonts w:hint="eastAsia"/>
        </w:rPr>
        <w:t>软件公司</w:t>
      </w:r>
      <w:r w:rsidRPr="00D04142">
        <w:rPr>
          <w:rFonts w:hint="eastAsia"/>
        </w:rPr>
        <w:t>(</w:t>
      </w:r>
      <w:r w:rsidRPr="00D04142">
        <w:rPr>
          <w:rFonts w:hint="eastAsia"/>
        </w:rPr>
        <w:t>前称为</w:t>
      </w:r>
      <w:r w:rsidRPr="00D04142">
        <w:rPr>
          <w:rFonts w:hint="eastAsia"/>
        </w:rPr>
        <w:t>IntelliJ)</w:t>
      </w:r>
      <w:r w:rsidRPr="00D04142">
        <w:rPr>
          <w:rFonts w:hint="eastAsia"/>
        </w:rPr>
        <w:t>发展，提供</w:t>
      </w:r>
      <w:r w:rsidRPr="00D04142">
        <w:rPr>
          <w:rFonts w:hint="eastAsia"/>
        </w:rPr>
        <w:t>Apache 2.0</w:t>
      </w:r>
      <w:r w:rsidRPr="00D04142">
        <w:rPr>
          <w:rFonts w:hint="eastAsia"/>
        </w:rPr>
        <w:t>开放式授权的社区版本以及专有软件的商业版本，开发者可选择其所需来下载使用</w:t>
      </w:r>
      <w:r>
        <w:rPr>
          <w:rFonts w:hint="eastAsia"/>
        </w:rPr>
        <w:t>，工具内置了</w:t>
      </w:r>
      <w:r>
        <w:rPr>
          <w:rFonts w:hint="eastAsia"/>
        </w:rPr>
        <w:t>Java</w:t>
      </w:r>
      <w:r>
        <w:t xml:space="preserve"> </w:t>
      </w:r>
      <w:r>
        <w:rPr>
          <w:rFonts w:hint="eastAsia"/>
        </w:rPr>
        <w:t>等各种开发组件</w:t>
      </w:r>
      <w:r w:rsidRPr="00D04142">
        <w:rPr>
          <w:rFonts w:hint="eastAsia"/>
        </w:rPr>
        <w:t>。</w:t>
      </w:r>
    </w:p>
    <w:p w14:paraId="4FCF0E43" w14:textId="77777777" w:rsidR="005834FC" w:rsidRDefault="005834FC" w:rsidP="005834FC">
      <w:pPr>
        <w:pStyle w:val="ad"/>
        <w:numPr>
          <w:ilvl w:val="0"/>
          <w:numId w:val="2"/>
        </w:numPr>
        <w:ind w:left="360" w:firstLineChars="0"/>
      </w:pPr>
      <w:r>
        <w:t xml:space="preserve">Apache </w:t>
      </w:r>
      <w:r>
        <w:rPr>
          <w:rFonts w:hint="eastAsia"/>
        </w:rPr>
        <w:t>Tomcat</w:t>
      </w:r>
      <w:r>
        <w:t>8.5</w:t>
      </w:r>
    </w:p>
    <w:p w14:paraId="55630A83" w14:textId="0A82773D" w:rsidR="005834FC" w:rsidRDefault="005834FC" w:rsidP="0026665C">
      <w:pPr>
        <w:ind w:firstLine="480"/>
      </w:pPr>
      <w:r w:rsidRPr="00D04142">
        <w:rPr>
          <w:rFonts w:hint="eastAsia"/>
        </w:rPr>
        <w:t>Tomcat</w:t>
      </w:r>
      <w:r w:rsidRPr="00D04142">
        <w:rPr>
          <w:rFonts w:hint="eastAsia"/>
        </w:rPr>
        <w:t>是由</w:t>
      </w:r>
      <w:r w:rsidRPr="00D04142">
        <w:rPr>
          <w:rFonts w:hint="eastAsia"/>
        </w:rPr>
        <w:t>Apache</w:t>
      </w:r>
      <w:r w:rsidRPr="00D04142">
        <w:rPr>
          <w:rFonts w:hint="eastAsia"/>
        </w:rPr>
        <w:t>软件基金会下属的</w:t>
      </w:r>
      <w:r w:rsidRPr="00D04142">
        <w:rPr>
          <w:rFonts w:hint="eastAsia"/>
        </w:rPr>
        <w:t>Jakarta</w:t>
      </w:r>
      <w:r w:rsidRPr="00D04142">
        <w:rPr>
          <w:rFonts w:hint="eastAsia"/>
        </w:rPr>
        <w:t>项目开发的一个</w:t>
      </w:r>
      <w:r w:rsidRPr="00D04142">
        <w:rPr>
          <w:rFonts w:hint="eastAsia"/>
        </w:rPr>
        <w:t>Servlet</w:t>
      </w:r>
      <w:r w:rsidRPr="00D04142">
        <w:rPr>
          <w:rFonts w:hint="eastAsia"/>
        </w:rPr>
        <w:t>容器，按照</w:t>
      </w:r>
      <w:r w:rsidRPr="00D04142">
        <w:rPr>
          <w:rFonts w:hint="eastAsia"/>
        </w:rPr>
        <w:t>Sun Microsystems</w:t>
      </w:r>
      <w:r w:rsidRPr="00D04142">
        <w:rPr>
          <w:rFonts w:hint="eastAsia"/>
        </w:rPr>
        <w:t>提供的技术规范，实现了对</w:t>
      </w:r>
      <w:r w:rsidRPr="00D04142">
        <w:rPr>
          <w:rFonts w:hint="eastAsia"/>
        </w:rPr>
        <w:t>Servlet</w:t>
      </w:r>
      <w:r w:rsidRPr="00D04142">
        <w:rPr>
          <w:rFonts w:hint="eastAsia"/>
        </w:rPr>
        <w:t>和</w:t>
      </w:r>
      <w:r w:rsidRPr="00D04142">
        <w:rPr>
          <w:rFonts w:hint="eastAsia"/>
        </w:rPr>
        <w:t>Java</w:t>
      </w:r>
      <w:r w:rsidR="006D7DC1">
        <w:t xml:space="preserve"> </w:t>
      </w:r>
      <w:r w:rsidRPr="00D04142">
        <w:rPr>
          <w:rFonts w:hint="eastAsia"/>
        </w:rPr>
        <w:t>Server Page</w:t>
      </w:r>
      <w:r w:rsidRPr="00D04142">
        <w:rPr>
          <w:rFonts w:hint="eastAsia"/>
        </w:rPr>
        <w:t>（</w:t>
      </w:r>
      <w:r w:rsidRPr="00D04142">
        <w:rPr>
          <w:rFonts w:hint="eastAsia"/>
        </w:rPr>
        <w:t>JSP</w:t>
      </w:r>
      <w:r w:rsidRPr="00D04142">
        <w:rPr>
          <w:rFonts w:hint="eastAsia"/>
        </w:rPr>
        <w:t>）的支持，并提供了作为</w:t>
      </w:r>
      <w:r w:rsidRPr="00D04142">
        <w:rPr>
          <w:rFonts w:hint="eastAsia"/>
        </w:rPr>
        <w:t>Web</w:t>
      </w:r>
      <w:r w:rsidRPr="00D04142">
        <w:rPr>
          <w:rFonts w:hint="eastAsia"/>
        </w:rPr>
        <w:t>服务器的一些特有功能</w:t>
      </w:r>
      <w:r w:rsidRPr="00D04142">
        <w:rPr>
          <w:rFonts w:hint="eastAsia"/>
        </w:rPr>
        <w:t>Apache Tomcat</w:t>
      </w:r>
      <w:r w:rsidRPr="00D04142">
        <w:rPr>
          <w:rFonts w:hint="eastAsia"/>
        </w:rPr>
        <w:t>包含了一个配置管理工具，也可以通过编辑</w:t>
      </w:r>
      <w:r w:rsidRPr="00D04142">
        <w:rPr>
          <w:rFonts w:hint="eastAsia"/>
        </w:rPr>
        <w:t>XML</w:t>
      </w:r>
      <w:r w:rsidRPr="00D04142">
        <w:rPr>
          <w:rFonts w:hint="eastAsia"/>
        </w:rPr>
        <w:t>格式的配置文件来进行配置。</w:t>
      </w:r>
    </w:p>
    <w:p w14:paraId="53972C30" w14:textId="77777777" w:rsidR="005834FC" w:rsidRDefault="005834FC" w:rsidP="005834FC">
      <w:pPr>
        <w:pStyle w:val="ad"/>
        <w:numPr>
          <w:ilvl w:val="0"/>
          <w:numId w:val="2"/>
        </w:numPr>
        <w:ind w:left="360" w:firstLineChars="0"/>
      </w:pPr>
      <w:r>
        <w:rPr>
          <w:rFonts w:hint="eastAsia"/>
        </w:rPr>
        <w:t>MySQL</w:t>
      </w:r>
      <w:r>
        <w:t>5.7</w:t>
      </w:r>
    </w:p>
    <w:p w14:paraId="69871D27" w14:textId="28BD29AF" w:rsidR="005834FC" w:rsidRDefault="005834FC" w:rsidP="0026665C">
      <w:pPr>
        <w:ind w:firstLine="480"/>
      </w:pPr>
      <w:r>
        <w:t>MySQL</w:t>
      </w:r>
      <w:r>
        <w:rPr>
          <w:rFonts w:hint="eastAsia"/>
        </w:rPr>
        <w:t>原本是一个开放源代码的关系数据库管理系统，原开发者为瑞典的</w:t>
      </w:r>
      <w:r>
        <w:t>MySQL AB</w:t>
      </w:r>
      <w:r>
        <w:rPr>
          <w:rFonts w:hint="eastAsia"/>
        </w:rPr>
        <w:t>公司，该公司于</w:t>
      </w:r>
      <w:r>
        <w:t>2008</w:t>
      </w:r>
      <w:r>
        <w:rPr>
          <w:rFonts w:hint="eastAsia"/>
        </w:rPr>
        <w:t>年被昇阳微系统（</w:t>
      </w:r>
      <w:r>
        <w:t>Sun Microsystems</w:t>
      </w:r>
      <w:r>
        <w:rPr>
          <w:rFonts w:hint="eastAsia"/>
        </w:rPr>
        <w:t>）收购。</w:t>
      </w:r>
      <w:r>
        <w:t>2009</w:t>
      </w:r>
      <w:r>
        <w:rPr>
          <w:rFonts w:hint="eastAsia"/>
        </w:rPr>
        <w:t>年，甲骨文公司（</w:t>
      </w:r>
      <w:r>
        <w:t>Oracle</w:t>
      </w:r>
      <w:r>
        <w:rPr>
          <w:rFonts w:hint="eastAsia"/>
        </w:rPr>
        <w:t>）收购昇阳微系统公司，</w:t>
      </w:r>
      <w:r>
        <w:t>MySQL</w:t>
      </w:r>
      <w:r>
        <w:rPr>
          <w:rFonts w:hint="eastAsia"/>
        </w:rPr>
        <w:t>成为</w:t>
      </w:r>
      <w:r>
        <w:t>Oracle</w:t>
      </w:r>
      <w:r>
        <w:rPr>
          <w:rFonts w:hint="eastAsia"/>
        </w:rPr>
        <w:t>旗下产品。</w:t>
      </w:r>
    </w:p>
    <w:p w14:paraId="7F765AB3" w14:textId="77777777" w:rsidR="005834FC" w:rsidRDefault="005834FC" w:rsidP="0026665C">
      <w:pPr>
        <w:ind w:firstLine="480"/>
      </w:pPr>
      <w:r>
        <w:rPr>
          <w:rFonts w:hint="eastAsia"/>
        </w:rPr>
        <w:t>MySQL</w:t>
      </w:r>
      <w:r>
        <w:rPr>
          <w:rFonts w:hint="eastAsia"/>
        </w:rPr>
        <w:t>在过去由于性能高、成本低、可靠性好，已经成为最流行的开源数据库，因此被广泛地应用在</w:t>
      </w:r>
      <w:r>
        <w:rPr>
          <w:rFonts w:hint="eastAsia"/>
        </w:rPr>
        <w:t>Internet</w:t>
      </w:r>
      <w:r>
        <w:rPr>
          <w:rFonts w:hint="eastAsia"/>
        </w:rPr>
        <w:t>上的中小型网站中。随着</w:t>
      </w:r>
      <w:r>
        <w:rPr>
          <w:rFonts w:hint="eastAsia"/>
        </w:rPr>
        <w:t>MySQL</w:t>
      </w:r>
      <w:r>
        <w:rPr>
          <w:rFonts w:hint="eastAsia"/>
        </w:rPr>
        <w:t>的不断成熟，它也逐渐用于更多大规模网站和应用，比如维基百科、</w:t>
      </w:r>
      <w:r>
        <w:rPr>
          <w:rFonts w:hint="eastAsia"/>
        </w:rPr>
        <w:t>Google</w:t>
      </w:r>
      <w:r>
        <w:rPr>
          <w:rFonts w:hint="eastAsia"/>
        </w:rPr>
        <w:t>和</w:t>
      </w:r>
      <w:r>
        <w:rPr>
          <w:rFonts w:hint="eastAsia"/>
        </w:rPr>
        <w:t>Facebook</w:t>
      </w:r>
      <w:r>
        <w:rPr>
          <w:rFonts w:hint="eastAsia"/>
        </w:rPr>
        <w:t>等网站。非常流行的开源软件组合</w:t>
      </w:r>
      <w:r>
        <w:rPr>
          <w:rFonts w:hint="eastAsia"/>
        </w:rPr>
        <w:t>LAMP</w:t>
      </w:r>
      <w:r>
        <w:t>/WAMP</w:t>
      </w:r>
      <w:r>
        <w:rPr>
          <w:rFonts w:hint="eastAsia"/>
        </w:rPr>
        <w:t>中的“</w:t>
      </w:r>
      <w:r>
        <w:rPr>
          <w:rFonts w:hint="eastAsia"/>
        </w:rPr>
        <w:t>M</w:t>
      </w:r>
      <w:r>
        <w:rPr>
          <w:rFonts w:hint="eastAsia"/>
        </w:rPr>
        <w:t>”指的就是</w:t>
      </w:r>
      <w:r>
        <w:rPr>
          <w:rFonts w:hint="eastAsia"/>
        </w:rPr>
        <w:t>MySQL</w:t>
      </w:r>
      <w:r>
        <w:rPr>
          <w:rFonts w:hint="eastAsia"/>
        </w:rPr>
        <w:t>。</w:t>
      </w:r>
    </w:p>
    <w:p w14:paraId="7A8276B1" w14:textId="77777777" w:rsidR="005834FC" w:rsidRDefault="005834FC" w:rsidP="005834FC">
      <w:pPr>
        <w:pStyle w:val="ad"/>
        <w:numPr>
          <w:ilvl w:val="0"/>
          <w:numId w:val="2"/>
        </w:numPr>
        <w:ind w:left="360" w:firstLineChars="0"/>
      </w:pPr>
      <w:r w:rsidRPr="003C5E89">
        <w:rPr>
          <w:rFonts w:hint="eastAsia"/>
        </w:rPr>
        <w:t>Navicat</w:t>
      </w:r>
    </w:p>
    <w:p w14:paraId="7A105344" w14:textId="7D6FA585" w:rsidR="005834FC" w:rsidRPr="0026411A" w:rsidRDefault="005834FC" w:rsidP="0026665C">
      <w:pPr>
        <w:ind w:firstLine="480"/>
      </w:pPr>
      <w:r w:rsidRPr="003C5E89">
        <w:rPr>
          <w:rFonts w:hint="eastAsia"/>
        </w:rPr>
        <w:t xml:space="preserve">Navicat </w:t>
      </w:r>
      <w:r w:rsidRPr="003C5E89">
        <w:rPr>
          <w:rFonts w:hint="eastAsia"/>
        </w:rPr>
        <w:t>是香港卓软数码科技有限公司生产的一系列</w:t>
      </w:r>
      <w:r w:rsidRPr="003C5E89">
        <w:rPr>
          <w:rFonts w:hint="eastAsia"/>
        </w:rPr>
        <w:t xml:space="preserve"> MySQL</w:t>
      </w:r>
      <w:r w:rsidRPr="003C5E89">
        <w:rPr>
          <w:rFonts w:hint="eastAsia"/>
        </w:rPr>
        <w:t>、</w:t>
      </w:r>
      <w:r w:rsidRPr="003C5E89">
        <w:rPr>
          <w:rFonts w:hint="eastAsia"/>
        </w:rPr>
        <w:t>MariaDB</w:t>
      </w:r>
      <w:r w:rsidRPr="003C5E89">
        <w:rPr>
          <w:rFonts w:hint="eastAsia"/>
        </w:rPr>
        <w:t>、</w:t>
      </w:r>
      <w:r w:rsidRPr="003C5E89">
        <w:rPr>
          <w:rFonts w:hint="eastAsia"/>
        </w:rPr>
        <w:t>MongoDB</w:t>
      </w:r>
      <w:r w:rsidRPr="003C5E89">
        <w:rPr>
          <w:rFonts w:hint="eastAsia"/>
        </w:rPr>
        <w:t>、</w:t>
      </w:r>
      <w:r w:rsidRPr="003C5E89">
        <w:rPr>
          <w:rFonts w:hint="eastAsia"/>
        </w:rPr>
        <w:t>Oracle</w:t>
      </w:r>
      <w:r w:rsidRPr="003C5E89">
        <w:rPr>
          <w:rFonts w:hint="eastAsia"/>
        </w:rPr>
        <w:t>、</w:t>
      </w:r>
      <w:r w:rsidRPr="003C5E89">
        <w:rPr>
          <w:rFonts w:hint="eastAsia"/>
        </w:rPr>
        <w:t>SQLite</w:t>
      </w:r>
      <w:r w:rsidRPr="003C5E89">
        <w:rPr>
          <w:rFonts w:hint="eastAsia"/>
        </w:rPr>
        <w:t>、</w:t>
      </w:r>
      <w:r w:rsidRPr="003C5E89">
        <w:rPr>
          <w:rFonts w:hint="eastAsia"/>
        </w:rPr>
        <w:t xml:space="preserve">PostgreSQL </w:t>
      </w:r>
      <w:r w:rsidRPr="003C5E89">
        <w:rPr>
          <w:rFonts w:hint="eastAsia"/>
        </w:rPr>
        <w:t>及</w:t>
      </w:r>
      <w:r w:rsidRPr="003C5E89">
        <w:rPr>
          <w:rFonts w:hint="eastAsia"/>
        </w:rPr>
        <w:t xml:space="preserve"> Microsoft SQL Server </w:t>
      </w:r>
      <w:r w:rsidRPr="003C5E89">
        <w:rPr>
          <w:rFonts w:hint="eastAsia"/>
        </w:rPr>
        <w:t>的图形化数据库管理及</w:t>
      </w:r>
      <w:r>
        <w:rPr>
          <w:rFonts w:hint="eastAsia"/>
        </w:rPr>
        <w:t>开发</w:t>
      </w:r>
      <w:r w:rsidRPr="003C5E89">
        <w:rPr>
          <w:rFonts w:hint="eastAsia"/>
        </w:rPr>
        <w:t>软件。它有一个类似浏览器的图形使用者界面，</w:t>
      </w:r>
      <w:r>
        <w:rPr>
          <w:rFonts w:hint="eastAsia"/>
        </w:rPr>
        <w:t>支持</w:t>
      </w:r>
      <w:r w:rsidRPr="003C5E89">
        <w:rPr>
          <w:rFonts w:hint="eastAsia"/>
        </w:rPr>
        <w:t>多重连线到本地和</w:t>
      </w:r>
      <w:r>
        <w:rPr>
          <w:rFonts w:hint="eastAsia"/>
        </w:rPr>
        <w:t>远程</w:t>
      </w:r>
      <w:r w:rsidRPr="003C5E89">
        <w:rPr>
          <w:rFonts w:hint="eastAsia"/>
        </w:rPr>
        <w:t>数据库。</w:t>
      </w:r>
      <w:r>
        <w:rPr>
          <w:rFonts w:hint="eastAsia"/>
        </w:rPr>
        <w:t>是一款</w:t>
      </w:r>
      <w:r w:rsidRPr="00BC0AE5">
        <w:rPr>
          <w:rFonts w:hint="eastAsia"/>
        </w:rPr>
        <w:t>强大数据库管理及开发工具。它可以用于任何版本的</w:t>
      </w:r>
      <w:r w:rsidRPr="00BC0AE5">
        <w:rPr>
          <w:rFonts w:hint="eastAsia"/>
        </w:rPr>
        <w:t>MySQL</w:t>
      </w:r>
      <w:r w:rsidRPr="00BC0AE5">
        <w:rPr>
          <w:rFonts w:hint="eastAsia"/>
        </w:rPr>
        <w:t>数据库，并支持大部分</w:t>
      </w:r>
      <w:r w:rsidRPr="00BC0AE5">
        <w:rPr>
          <w:rFonts w:hint="eastAsia"/>
        </w:rPr>
        <w:t>MySQL</w:t>
      </w:r>
      <w:r w:rsidRPr="00BC0AE5">
        <w:rPr>
          <w:rFonts w:hint="eastAsia"/>
        </w:rPr>
        <w:t>的功能，包括触发器、索引、查看等</w:t>
      </w:r>
    </w:p>
    <w:p w14:paraId="6C2E160C" w14:textId="3F194056" w:rsidR="00E6093C" w:rsidRDefault="00E6093C" w:rsidP="00E6093C">
      <w:pPr>
        <w:pStyle w:val="2"/>
        <w:spacing w:after="156"/>
      </w:pPr>
      <w:bookmarkStart w:id="24" w:name="_Toc528139467"/>
      <w:r>
        <w:rPr>
          <w:rFonts w:hint="eastAsia"/>
        </w:rPr>
        <w:t>开发模式</w:t>
      </w:r>
      <w:bookmarkEnd w:id="24"/>
    </w:p>
    <w:p w14:paraId="4BD1DA04" w14:textId="257F0434" w:rsidR="00F845A8" w:rsidRDefault="006224D0" w:rsidP="00F845A8">
      <w:pPr>
        <w:pStyle w:val="ad"/>
        <w:numPr>
          <w:ilvl w:val="0"/>
          <w:numId w:val="6"/>
        </w:numPr>
        <w:ind w:firstLineChars="0"/>
      </w:pPr>
      <w:r>
        <w:rPr>
          <w:rFonts w:hint="eastAsia"/>
        </w:rPr>
        <w:t>系统软件架构设计</w:t>
      </w:r>
    </w:p>
    <w:p w14:paraId="14D10972" w14:textId="11B56EF1" w:rsidR="000D6400" w:rsidRDefault="00731008" w:rsidP="001E7E33">
      <w:pPr>
        <w:ind w:firstLine="480"/>
      </w:pPr>
      <w:r>
        <w:rPr>
          <w:rFonts w:hint="eastAsia"/>
        </w:rPr>
        <w:t>在</w:t>
      </w:r>
      <w:proofErr w:type="gramStart"/>
      <w:r>
        <w:rPr>
          <w:rFonts w:hint="eastAsia"/>
        </w:rPr>
        <w:t>云印享</w:t>
      </w:r>
      <w:proofErr w:type="gramEnd"/>
      <w:r>
        <w:rPr>
          <w:rFonts w:hint="eastAsia"/>
        </w:rPr>
        <w:t>打印服务平台中，选择了</w:t>
      </w:r>
      <w:r>
        <w:rPr>
          <w:rFonts w:hint="eastAsia"/>
        </w:rPr>
        <w:t>MVC</w:t>
      </w:r>
      <w:r>
        <w:rPr>
          <w:rFonts w:hint="eastAsia"/>
        </w:rPr>
        <w:t>架构作为系统的</w:t>
      </w:r>
      <w:r w:rsidR="00341CDA">
        <w:rPr>
          <w:rFonts w:hint="eastAsia"/>
        </w:rPr>
        <w:t>软件架构模式，主要分成三个部分：</w:t>
      </w:r>
      <w:r w:rsidR="00341CDA">
        <w:rPr>
          <w:rFonts w:hint="eastAsia"/>
        </w:rPr>
        <w:t>M(</w:t>
      </w:r>
      <w:r w:rsidR="00341CDA">
        <w:t xml:space="preserve">Model </w:t>
      </w:r>
      <w:r w:rsidR="00341CDA">
        <w:rPr>
          <w:rFonts w:hint="eastAsia"/>
        </w:rPr>
        <w:t>模型</w:t>
      </w:r>
      <w:r w:rsidR="00341CDA">
        <w:t>)</w:t>
      </w:r>
      <w:r w:rsidR="00341CDA">
        <w:rPr>
          <w:rFonts w:hint="eastAsia"/>
        </w:rPr>
        <w:t>，</w:t>
      </w:r>
      <w:r w:rsidR="00341CDA">
        <w:rPr>
          <w:rFonts w:hint="eastAsia"/>
        </w:rPr>
        <w:t>V</w:t>
      </w:r>
      <w:r w:rsidR="00341CDA">
        <w:t>(View</w:t>
      </w:r>
      <w:r w:rsidR="00341CDA">
        <w:rPr>
          <w:rFonts w:hint="eastAsia"/>
        </w:rPr>
        <w:t xml:space="preserve"> </w:t>
      </w:r>
      <w:r w:rsidR="00341CDA">
        <w:rPr>
          <w:rFonts w:hint="eastAsia"/>
        </w:rPr>
        <w:t>视图</w:t>
      </w:r>
      <w:r w:rsidR="00341CDA">
        <w:t>)</w:t>
      </w:r>
      <w:r w:rsidR="00C60526">
        <w:rPr>
          <w:rFonts w:hint="eastAsia"/>
        </w:rPr>
        <w:t>，</w:t>
      </w:r>
      <w:r w:rsidR="00C46556">
        <w:t>C</w:t>
      </w:r>
      <w:r w:rsidR="00341CDA">
        <w:rPr>
          <w:rFonts w:hint="eastAsia"/>
        </w:rPr>
        <w:t>(</w:t>
      </w:r>
      <w:r w:rsidR="00341CDA">
        <w:t xml:space="preserve">Controller </w:t>
      </w:r>
      <w:r w:rsidR="00341CDA">
        <w:rPr>
          <w:rFonts w:hint="eastAsia"/>
        </w:rPr>
        <w:t>控制器</w:t>
      </w:r>
      <w:r w:rsidR="00341CDA">
        <w:t>)</w:t>
      </w:r>
      <w:r w:rsidR="00DF2DD5">
        <w:t>。采用这种模式主要是为了实现一种动态的软件设计模式，可以复用程序中的一部分，防止代码的重复度过高，也可以简化后续对软件系统的修改和拓展。三个部分各司其职：</w:t>
      </w:r>
    </w:p>
    <w:p w14:paraId="559119A1" w14:textId="4BC7703E" w:rsidR="00DF2DD5" w:rsidRDefault="00DF2DD5" w:rsidP="00DF2DD5">
      <w:pPr>
        <w:pStyle w:val="ad"/>
        <w:numPr>
          <w:ilvl w:val="0"/>
          <w:numId w:val="10"/>
        </w:numPr>
        <w:ind w:firstLineChars="0"/>
      </w:pPr>
      <w:r>
        <w:lastRenderedPageBreak/>
        <w:t>数据</w:t>
      </w:r>
      <w:r>
        <w:t>Model:</w:t>
      </w:r>
      <w:r>
        <w:t>负责封装数据，存储和处理数据运算等工作</w:t>
      </w:r>
    </w:p>
    <w:p w14:paraId="3D29E094" w14:textId="6303C4FB" w:rsidR="00DF2DD5" w:rsidRDefault="00DF2DD5" w:rsidP="00DF2DD5">
      <w:pPr>
        <w:pStyle w:val="ad"/>
        <w:numPr>
          <w:ilvl w:val="0"/>
          <w:numId w:val="10"/>
        </w:numPr>
        <w:ind w:firstLineChars="0"/>
      </w:pPr>
      <w:r>
        <w:t>视图</w:t>
      </w:r>
      <w:r>
        <w:rPr>
          <w:rFonts w:hint="eastAsia"/>
        </w:rPr>
        <w:t xml:space="preserve"> </w:t>
      </w:r>
      <w:r>
        <w:t>View</w:t>
      </w:r>
      <w:r>
        <w:rPr>
          <w:rFonts w:hint="eastAsia"/>
        </w:rPr>
        <w:t>:</w:t>
      </w:r>
      <w:r>
        <w:t>负责数据展示，监听用户点击等事件</w:t>
      </w:r>
    </w:p>
    <w:p w14:paraId="409395A2" w14:textId="0EACC1C6" w:rsidR="00DF2DD5" w:rsidRDefault="00DF2DD5" w:rsidP="00DF2DD5">
      <w:pPr>
        <w:pStyle w:val="ad"/>
        <w:numPr>
          <w:ilvl w:val="0"/>
          <w:numId w:val="10"/>
        </w:numPr>
        <w:ind w:firstLineChars="0"/>
      </w:pPr>
      <w:r>
        <w:t>控制器</w:t>
      </w:r>
      <w:r>
        <w:rPr>
          <w:rFonts w:hint="eastAsia"/>
        </w:rPr>
        <w:t xml:space="preserve"> </w:t>
      </w:r>
      <w:r>
        <w:t>Controller</w:t>
      </w:r>
      <w:r>
        <w:t>：负责业务逻辑、事件响应、数据加工等操作</w:t>
      </w:r>
    </w:p>
    <w:p w14:paraId="34DD335E" w14:textId="09AE366C" w:rsidR="00B61C33" w:rsidRDefault="006C4EAD" w:rsidP="001E7E33">
      <w:pPr>
        <w:ind w:firstLine="480"/>
      </w:pPr>
      <w:r>
        <w:rPr>
          <w:rFonts w:hint="eastAsia"/>
        </w:rPr>
        <w:t>在</w:t>
      </w:r>
      <w:r>
        <w:rPr>
          <w:rFonts w:hint="eastAsia"/>
        </w:rPr>
        <w:t>MVC</w:t>
      </w:r>
      <w:r>
        <w:rPr>
          <w:rFonts w:hint="eastAsia"/>
        </w:rPr>
        <w:t>的处理过程中：</w:t>
      </w:r>
      <w:r w:rsidR="00B8561C">
        <w:rPr>
          <w:rFonts w:hint="eastAsia"/>
        </w:rPr>
        <w:t>用户先通过</w:t>
      </w:r>
      <w:r w:rsidR="00B8561C">
        <w:rPr>
          <w:rFonts w:hint="eastAsia"/>
        </w:rPr>
        <w:t>View</w:t>
      </w:r>
      <w:r w:rsidR="00B8561C">
        <w:rPr>
          <w:rFonts w:hint="eastAsia"/>
        </w:rPr>
        <w:t>页面来对服务器</w:t>
      </w:r>
      <w:proofErr w:type="gramStart"/>
      <w:r w:rsidR="00B8561C">
        <w:rPr>
          <w:rFonts w:hint="eastAsia"/>
        </w:rPr>
        <w:t>端提出</w:t>
      </w:r>
      <w:proofErr w:type="gramEnd"/>
      <w:r w:rsidR="00B8561C">
        <w:rPr>
          <w:rFonts w:hint="eastAsia"/>
        </w:rPr>
        <w:t>请求</w:t>
      </w:r>
      <w:r w:rsidR="002B52F9">
        <w:rPr>
          <w:rFonts w:hint="eastAsia"/>
        </w:rPr>
        <w:t>（可以是表单，超链接，</w:t>
      </w:r>
      <w:r w:rsidR="002B52F9">
        <w:rPr>
          <w:rFonts w:hint="eastAsia"/>
        </w:rPr>
        <w:t>AJAX</w:t>
      </w:r>
      <w:r w:rsidR="002B52F9">
        <w:rPr>
          <w:rFonts w:hint="eastAsia"/>
        </w:rPr>
        <w:t>请求等），</w:t>
      </w:r>
      <w:r w:rsidR="002B52F9">
        <w:rPr>
          <w:rFonts w:hint="eastAsia"/>
        </w:rPr>
        <w:t>Controller</w:t>
      </w:r>
      <w:r w:rsidR="00B8561C">
        <w:rPr>
          <w:rFonts w:hint="eastAsia"/>
        </w:rPr>
        <w:t>先接</w:t>
      </w:r>
      <w:r w:rsidR="00A30417">
        <w:rPr>
          <w:rFonts w:hint="eastAsia"/>
        </w:rPr>
        <w:t>收</w:t>
      </w:r>
      <w:r w:rsidR="00B8561C">
        <w:rPr>
          <w:rFonts w:hint="eastAsia"/>
        </w:rPr>
        <w:t>用户的请求</w:t>
      </w:r>
      <w:r w:rsidR="003C6598">
        <w:rPr>
          <w:rFonts w:hint="eastAsia"/>
        </w:rPr>
        <w:t>并对请求进行解析，然后</w:t>
      </w:r>
      <w:r w:rsidR="00B8561C">
        <w:rPr>
          <w:rFonts w:hint="eastAsia"/>
        </w:rPr>
        <w:t>来</w:t>
      </w:r>
      <w:r w:rsidR="003C6598">
        <w:rPr>
          <w:rFonts w:hint="eastAsia"/>
        </w:rPr>
        <w:t>找到相应的模型并</w:t>
      </w:r>
      <w:r w:rsidR="00B8561C">
        <w:rPr>
          <w:rFonts w:hint="eastAsia"/>
        </w:rPr>
        <w:t>调用</w:t>
      </w:r>
      <w:r w:rsidR="003C6598">
        <w:rPr>
          <w:rFonts w:hint="eastAsia"/>
        </w:rPr>
        <w:t>这</w:t>
      </w:r>
      <w:r w:rsidR="00B8561C">
        <w:rPr>
          <w:rFonts w:hint="eastAsia"/>
        </w:rPr>
        <w:t>个模型进行处理，之后模型会根据用户的请求来进行相应的业务处理逻辑，并返回从数据库中取到的数据；然后控制器来调用相应的</w:t>
      </w:r>
      <w:r w:rsidR="00B8561C">
        <w:rPr>
          <w:rFonts w:hint="eastAsia"/>
        </w:rPr>
        <w:t>View</w:t>
      </w:r>
      <w:r w:rsidR="00B8561C">
        <w:rPr>
          <w:rFonts w:hint="eastAsia"/>
        </w:rPr>
        <w:t>层来对模型层返回的数据进行格式化并通过</w:t>
      </w:r>
      <w:r w:rsidR="00D46572">
        <w:rPr>
          <w:rFonts w:hint="eastAsia"/>
        </w:rPr>
        <w:t>经过渲染后，最终</w:t>
      </w:r>
      <w:r w:rsidR="00B8561C">
        <w:rPr>
          <w:rFonts w:hint="eastAsia"/>
        </w:rPr>
        <w:t>呈现给用户</w:t>
      </w:r>
      <w:r w:rsidR="001C2295">
        <w:rPr>
          <w:rFonts w:hint="eastAsia"/>
        </w:rPr>
        <w:t>，具体流程</w:t>
      </w:r>
      <w:r w:rsidR="005579C4">
        <w:rPr>
          <w:rFonts w:hint="eastAsia"/>
        </w:rPr>
        <w:t>，如</w:t>
      </w:r>
      <w:r w:rsidR="005579C4">
        <w:fldChar w:fldCharType="begin"/>
      </w:r>
      <w:r w:rsidR="005579C4">
        <w:instrText xml:space="preserve"> </w:instrText>
      </w:r>
      <w:r w:rsidR="005579C4">
        <w:rPr>
          <w:rFonts w:hint="eastAsia"/>
        </w:rPr>
        <w:instrText>REF _Ref528066870 \h</w:instrText>
      </w:r>
      <w:r w:rsidR="005579C4">
        <w:instrText xml:space="preserve"> </w:instrText>
      </w:r>
      <w:r w:rsidR="001E7E33">
        <w:instrText xml:space="preserve"> \* MERGEFORMAT </w:instrText>
      </w:r>
      <w:r w:rsidR="005579C4">
        <w:fldChar w:fldCharType="separate"/>
      </w:r>
      <w:r w:rsidR="005579C4">
        <w:rPr>
          <w:rFonts w:hint="eastAsia"/>
        </w:rPr>
        <w:t>图</w:t>
      </w:r>
      <w:r w:rsidR="005579C4">
        <w:rPr>
          <w:rFonts w:hint="eastAsia"/>
        </w:rPr>
        <w:t xml:space="preserve"> </w:t>
      </w:r>
      <w:r w:rsidR="005579C4">
        <w:rPr>
          <w:noProof/>
        </w:rPr>
        <w:t>2</w:t>
      </w:r>
      <w:r w:rsidR="005579C4">
        <w:noBreakHyphen/>
      </w:r>
      <w:r w:rsidR="005579C4">
        <w:rPr>
          <w:noProof/>
        </w:rPr>
        <w:t>1</w:t>
      </w:r>
      <w:r w:rsidR="005579C4">
        <w:fldChar w:fldCharType="end"/>
      </w:r>
      <w:r w:rsidR="005579C4">
        <w:rPr>
          <w:rFonts w:hint="eastAsia"/>
        </w:rPr>
        <w:t>所示</w:t>
      </w:r>
    </w:p>
    <w:p w14:paraId="3F860AA7" w14:textId="2B9CBF5F" w:rsidR="00A9422C" w:rsidRDefault="00A9422C" w:rsidP="00B61C33">
      <w:pPr>
        <w:ind w:left="840" w:firstLineChars="0" w:firstLine="0"/>
      </w:pPr>
      <w:r>
        <w:rPr>
          <w:noProof/>
        </w:rPr>
        <mc:AlternateContent>
          <mc:Choice Requires="wpg">
            <w:drawing>
              <wp:anchor distT="0" distB="0" distL="114300" distR="114300" simplePos="0" relativeHeight="251656192" behindDoc="0" locked="0" layoutInCell="1" allowOverlap="1" wp14:anchorId="0D15FA74" wp14:editId="6B101299">
                <wp:simplePos x="0" y="0"/>
                <wp:positionH relativeFrom="margin">
                  <wp:align>center</wp:align>
                </wp:positionH>
                <wp:positionV relativeFrom="paragraph">
                  <wp:posOffset>6350</wp:posOffset>
                </wp:positionV>
                <wp:extent cx="3383280" cy="2080260"/>
                <wp:effectExtent l="0" t="0" r="7620" b="0"/>
                <wp:wrapNone/>
                <wp:docPr id="5" name="组合 5"/>
                <wp:cNvGraphicFramePr/>
                <a:graphic xmlns:a="http://schemas.openxmlformats.org/drawingml/2006/main">
                  <a:graphicData uri="http://schemas.microsoft.com/office/word/2010/wordprocessingGroup">
                    <wpg:wgp>
                      <wpg:cNvGrpSpPr/>
                      <wpg:grpSpPr>
                        <a:xfrm>
                          <a:off x="0" y="0"/>
                          <a:ext cx="3383280" cy="2080260"/>
                          <a:chOff x="0" y="0"/>
                          <a:chExt cx="3383280" cy="2080260"/>
                        </a:xfrm>
                      </wpg:grpSpPr>
                      <pic:pic xmlns:pic="http://schemas.openxmlformats.org/drawingml/2006/picture">
                        <pic:nvPicPr>
                          <pic:cNvPr id="1"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383280" cy="1793875"/>
                          </a:xfrm>
                          <a:prstGeom prst="rect">
                            <a:avLst/>
                          </a:prstGeom>
                        </pic:spPr>
                      </pic:pic>
                      <wps:wsp>
                        <wps:cNvPr id="4" name="文本框 4"/>
                        <wps:cNvSpPr txBox="1"/>
                        <wps:spPr>
                          <a:xfrm>
                            <a:off x="0" y="1851660"/>
                            <a:ext cx="3383280" cy="228600"/>
                          </a:xfrm>
                          <a:prstGeom prst="rect">
                            <a:avLst/>
                          </a:prstGeom>
                          <a:solidFill>
                            <a:prstClr val="white"/>
                          </a:solidFill>
                          <a:ln>
                            <a:noFill/>
                          </a:ln>
                        </wps:spPr>
                        <wps:txbx>
                          <w:txbxContent>
                            <w:p w14:paraId="2C141EB8" w14:textId="2E33AD21" w:rsidR="00F56E97" w:rsidRPr="00832D04" w:rsidRDefault="00F56E97" w:rsidP="00A9422C">
                              <w:pPr>
                                <w:pStyle w:val="ae"/>
                                <w:ind w:firstLine="420"/>
                                <w:rPr>
                                  <w:rFonts w:eastAsia="宋体" w:cs="Times New Roman"/>
                                  <w:noProof/>
                                  <w:sz w:val="24"/>
                                </w:rPr>
                              </w:pPr>
                              <w:bookmarkStart w:id="25" w:name="_Ref52806687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5"/>
                              <w:r>
                                <w:t xml:space="preserve"> MVC</w:t>
                              </w:r>
                              <w:r>
                                <w:rPr>
                                  <w:rFonts w:hint="eastAsia"/>
                                </w:rPr>
                                <w:t>架构示意图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 o:spid="_x0000_s1026" style="position:absolute;left:0;text-align:left;margin-left:0;margin-top:.5pt;width:266.4pt;height:163.8pt;z-index:251656192;mso-position-horizontal:center;mso-position-horizontal-relative:margin" coordsize="33832,20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33832;height:1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uks7AAAAA2gAAAA8AAABkcnMvZG93bnJldi54bWxET01rwkAQvRf6H5YRvNWNIlaiq7SKYPGk&#10;banHMTtNgtnZkJ3G+O9doeBpeLzPmS87V6mWmlB6NjAcJKCIM29Lzg18fW5epqCCIFusPJOBKwVY&#10;Lp6f5phaf+E9tQfJVQzhkKKBQqROtQ5ZQQ7DwNfEkfv1jUOJsMm1bfASw12lR0ky0Q5Ljg0F1rQq&#10;KDsf/pyBtZzfq9dpvju224/T+Pv6g0dhY/q97m0GSqiTh/jfvbVxPtxfuV+9u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a6SzsAAAADaAAAADwAAAAAAAAAAAAAAAACfAgAA&#10;ZHJzL2Rvd25yZXYueG1sUEsFBgAAAAAEAAQA9wAAAIwDAAAAAA==&#10;">
                  <v:imagedata r:id="rId23" o:title=""/>
                  <v:path arrowok="t"/>
                </v:shape>
                <v:shapetype id="_x0000_t202" coordsize="21600,21600" o:spt="202" path="m,l,21600r21600,l21600,xe">
                  <v:stroke joinstyle="miter"/>
                  <v:path gradientshapeok="t" o:connecttype="rect"/>
                </v:shapetype>
                <v:shape id="文本框 4" o:spid="_x0000_s1028" type="#_x0000_t202" style="position:absolute;top:18516;width:3383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14:paraId="2C141EB8" w14:textId="2E33AD21" w:rsidR="00F56E97" w:rsidRPr="00832D04" w:rsidRDefault="00F56E97" w:rsidP="00A9422C">
                        <w:pPr>
                          <w:pStyle w:val="ae"/>
                          <w:ind w:firstLine="420"/>
                          <w:rPr>
                            <w:rFonts w:eastAsia="宋体" w:cs="Times New Roman"/>
                            <w:noProof/>
                            <w:sz w:val="24"/>
                          </w:rPr>
                        </w:pPr>
                        <w:bookmarkStart w:id="26" w:name="_Ref52806687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6"/>
                        <w:r>
                          <w:t xml:space="preserve"> MVC</w:t>
                        </w:r>
                        <w:r>
                          <w:rPr>
                            <w:rFonts w:hint="eastAsia"/>
                          </w:rPr>
                          <w:t>架构示意图</w:t>
                        </w:r>
                      </w:p>
                    </w:txbxContent>
                  </v:textbox>
                </v:shape>
                <w10:wrap anchorx="margin"/>
              </v:group>
            </w:pict>
          </mc:Fallback>
        </mc:AlternateContent>
      </w:r>
    </w:p>
    <w:p w14:paraId="636EFF23" w14:textId="343ED063" w:rsidR="00A9422C" w:rsidRDefault="00A9422C" w:rsidP="00B61C33">
      <w:pPr>
        <w:ind w:left="840" w:firstLineChars="0" w:firstLine="0"/>
      </w:pPr>
    </w:p>
    <w:p w14:paraId="68CD244E" w14:textId="20F6A2F9" w:rsidR="00A9422C" w:rsidRDefault="00A9422C" w:rsidP="00B61C33">
      <w:pPr>
        <w:ind w:left="840" w:firstLineChars="0" w:firstLine="0"/>
      </w:pPr>
    </w:p>
    <w:p w14:paraId="30D6EDBE" w14:textId="406B7035" w:rsidR="00A9422C" w:rsidRDefault="00A9422C" w:rsidP="00B61C33">
      <w:pPr>
        <w:ind w:left="840" w:firstLineChars="0" w:firstLine="0"/>
      </w:pPr>
    </w:p>
    <w:p w14:paraId="74BC8774" w14:textId="7FA5640C" w:rsidR="00A9422C" w:rsidRDefault="00A9422C" w:rsidP="00B61C33">
      <w:pPr>
        <w:ind w:left="840" w:firstLineChars="0" w:firstLine="0"/>
      </w:pPr>
    </w:p>
    <w:p w14:paraId="06FC2AC1" w14:textId="1300F479" w:rsidR="00A9422C" w:rsidRDefault="00A9422C" w:rsidP="00B61C33">
      <w:pPr>
        <w:ind w:left="840" w:firstLineChars="0" w:firstLine="0"/>
      </w:pPr>
    </w:p>
    <w:p w14:paraId="26AF8EF0" w14:textId="380B63E1" w:rsidR="00A9422C" w:rsidRDefault="00A9422C" w:rsidP="00B61C33">
      <w:pPr>
        <w:ind w:left="840" w:firstLineChars="0" w:firstLine="0"/>
      </w:pPr>
    </w:p>
    <w:p w14:paraId="28038EA6" w14:textId="77777777" w:rsidR="00A9422C" w:rsidRDefault="00A9422C" w:rsidP="00B61C33">
      <w:pPr>
        <w:ind w:left="840" w:firstLineChars="0" w:firstLine="0"/>
      </w:pPr>
    </w:p>
    <w:p w14:paraId="086F14B6" w14:textId="77777777" w:rsidR="00A9422C" w:rsidRDefault="00A9422C" w:rsidP="00B61C33">
      <w:pPr>
        <w:ind w:left="840" w:firstLineChars="0" w:firstLine="0"/>
      </w:pPr>
    </w:p>
    <w:p w14:paraId="2D6BEFC7" w14:textId="47E5B7EB" w:rsidR="001D6E49" w:rsidRDefault="002D60B9" w:rsidP="00F845A8">
      <w:pPr>
        <w:pStyle w:val="ad"/>
        <w:numPr>
          <w:ilvl w:val="0"/>
          <w:numId w:val="6"/>
        </w:numPr>
        <w:ind w:firstLineChars="0"/>
      </w:pPr>
      <w:r>
        <w:rPr>
          <w:rFonts w:hint="eastAsia"/>
        </w:rPr>
        <w:t>体系结构</w:t>
      </w:r>
    </w:p>
    <w:p w14:paraId="52CD7D86" w14:textId="6C0FC4A8" w:rsidR="0095304A" w:rsidRDefault="00340AC1" w:rsidP="001E7E33">
      <w:pPr>
        <w:ind w:firstLine="480"/>
      </w:pPr>
      <w:r>
        <w:rPr>
          <w:rFonts w:hint="eastAsia"/>
        </w:rPr>
        <w:t>在</w:t>
      </w:r>
      <w:r w:rsidR="000B0EBB">
        <w:rPr>
          <w:rFonts w:hint="eastAsia"/>
        </w:rPr>
        <w:t>本平台开发过程中，使用</w:t>
      </w:r>
      <w:r w:rsidR="000B0EBB">
        <w:rPr>
          <w:rFonts w:hint="eastAsia"/>
        </w:rPr>
        <w:t>B/S</w:t>
      </w:r>
      <w:r w:rsidR="000B0EBB">
        <w:rPr>
          <w:rFonts w:hint="eastAsia"/>
        </w:rPr>
        <w:t>体系结构，也就是</w:t>
      </w:r>
      <w:r w:rsidR="000B0EBB" w:rsidRPr="000B0EBB">
        <w:rPr>
          <w:rFonts w:hint="eastAsia"/>
        </w:rPr>
        <w:t>浏览器</w:t>
      </w:r>
      <w:r w:rsidR="000B0EBB" w:rsidRPr="000B0EBB">
        <w:rPr>
          <w:rFonts w:hint="eastAsia"/>
        </w:rPr>
        <w:t>-</w:t>
      </w:r>
      <w:r w:rsidR="000B0EBB" w:rsidRPr="000B0EBB">
        <w:rPr>
          <w:rFonts w:hint="eastAsia"/>
        </w:rPr>
        <w:t>服务器（</w:t>
      </w:r>
      <w:r w:rsidR="000B0EBB" w:rsidRPr="000B0EBB">
        <w:rPr>
          <w:rFonts w:hint="eastAsia"/>
        </w:rPr>
        <w:t>Browser/Server</w:t>
      </w:r>
      <w:r w:rsidR="000B0EBB" w:rsidRPr="000B0EBB">
        <w:rPr>
          <w:rFonts w:hint="eastAsia"/>
        </w:rPr>
        <w:t>）结构</w:t>
      </w:r>
      <w:r w:rsidR="000B0EBB">
        <w:rPr>
          <w:rFonts w:hint="eastAsia"/>
        </w:rPr>
        <w:t>，</w:t>
      </w:r>
      <w:r w:rsidR="00875B89">
        <w:rPr>
          <w:rFonts w:hint="eastAsia"/>
        </w:rPr>
        <w:t>它是一种三层结构：浏览器，应用服务器和数据库服务器。在这里，我们将数据库和应用服务器同时部署到一台计算机上。用户的</w:t>
      </w:r>
      <w:r w:rsidR="000B0EBB">
        <w:rPr>
          <w:rFonts w:hint="eastAsia"/>
        </w:rPr>
        <w:t>客户端不需要安装专门的软件，只需浏览器即可，浏览器通过</w:t>
      </w:r>
      <w:r w:rsidR="000B0EBB">
        <w:rPr>
          <w:rFonts w:hint="eastAsia"/>
        </w:rPr>
        <w:t>Web</w:t>
      </w:r>
      <w:r w:rsidR="000B0EBB">
        <w:rPr>
          <w:rFonts w:hint="eastAsia"/>
        </w:rPr>
        <w:t>服务器与数据库进行交互，在不同的平台下都可以正常的工作，兼容性很强；服务器端则采用高性能计算机，并安装数据库软件，如：</w:t>
      </w:r>
      <w:r w:rsidR="000B0EBB">
        <w:rPr>
          <w:rFonts w:hint="eastAsia"/>
        </w:rPr>
        <w:t>MySQL</w:t>
      </w:r>
      <w:r w:rsidR="000B0EBB">
        <w:rPr>
          <w:rFonts w:hint="eastAsia"/>
        </w:rPr>
        <w:t>，</w:t>
      </w:r>
      <w:r w:rsidR="000B0EBB">
        <w:rPr>
          <w:rFonts w:hint="eastAsia"/>
        </w:rPr>
        <w:t>Oracle</w:t>
      </w:r>
      <w:r w:rsidR="000B0EBB">
        <w:rPr>
          <w:rFonts w:hint="eastAsia"/>
        </w:rPr>
        <w:t>数据库等。</w:t>
      </w:r>
      <w:r w:rsidR="006B4E6F">
        <w:rPr>
          <w:rFonts w:hint="eastAsia"/>
        </w:rPr>
        <w:t>Web</w:t>
      </w:r>
      <w:r w:rsidR="006B4E6F">
        <w:rPr>
          <w:rFonts w:hint="eastAsia"/>
        </w:rPr>
        <w:t>服务器负责与数据库的数据交换。</w:t>
      </w:r>
      <w:r w:rsidR="000B0EBB">
        <w:rPr>
          <w:rFonts w:hint="eastAsia"/>
        </w:rPr>
        <w:t>B</w:t>
      </w:r>
      <w:r w:rsidR="000B0EBB">
        <w:t>/</w:t>
      </w:r>
      <w:r w:rsidR="000B0EBB">
        <w:rPr>
          <w:rFonts w:hint="eastAsia"/>
        </w:rPr>
        <w:t>S</w:t>
      </w:r>
      <w:r w:rsidR="000B0EBB">
        <w:rPr>
          <w:rFonts w:hint="eastAsia"/>
        </w:rPr>
        <w:t>结构</w:t>
      </w:r>
      <w:r w:rsidR="00B93382">
        <w:rPr>
          <w:rFonts w:hint="eastAsia"/>
        </w:rPr>
        <w:t>在一定程度上</w:t>
      </w:r>
      <w:r w:rsidR="000B0EBB">
        <w:rPr>
          <w:rFonts w:hint="eastAsia"/>
        </w:rPr>
        <w:t>简化了客户端的</w:t>
      </w:r>
      <w:r w:rsidR="00B93382">
        <w:rPr>
          <w:rFonts w:hint="eastAsia"/>
        </w:rPr>
        <w:t>工作，它随着</w:t>
      </w:r>
      <w:r w:rsidR="00B93382">
        <w:rPr>
          <w:rFonts w:hint="eastAsia"/>
        </w:rPr>
        <w:t>Internet</w:t>
      </w:r>
      <w:r w:rsidR="00B93382">
        <w:rPr>
          <w:rFonts w:hint="eastAsia"/>
        </w:rPr>
        <w:t>技术兴起而产生，但是该结构的缺点之一就是服务器端的工作较重，对服务器的性能要求很高</w:t>
      </w:r>
    </w:p>
    <w:p w14:paraId="33F8486F" w14:textId="1BA93B1B" w:rsidR="006B4E6F" w:rsidRDefault="006B4E6F" w:rsidP="001E7E33">
      <w:pPr>
        <w:ind w:firstLine="480"/>
      </w:pPr>
      <w:r>
        <w:rPr>
          <w:rFonts w:hint="eastAsia"/>
        </w:rPr>
        <w:t>B/S</w:t>
      </w:r>
      <w:r>
        <w:rPr>
          <w:rFonts w:hint="eastAsia"/>
        </w:rPr>
        <w:t>结构的软件系统主要采取四类技术</w:t>
      </w:r>
      <w:r w:rsidR="00677093">
        <w:rPr>
          <w:rFonts w:hint="eastAsia"/>
        </w:rPr>
        <w:t>，分别是：</w:t>
      </w:r>
      <w:r w:rsidR="00677093">
        <w:rPr>
          <w:rFonts w:hint="eastAsia"/>
        </w:rPr>
        <w:t>JSP</w:t>
      </w:r>
      <w:r w:rsidR="00677093">
        <w:rPr>
          <w:rFonts w:hint="eastAsia"/>
        </w:rPr>
        <w:t>、</w:t>
      </w:r>
      <w:r w:rsidR="00677093">
        <w:rPr>
          <w:rFonts w:hint="eastAsia"/>
        </w:rPr>
        <w:t>ASP</w:t>
      </w:r>
      <w:r w:rsidR="00911E26">
        <w:rPr>
          <w:rFonts w:hint="eastAsia"/>
        </w:rPr>
        <w:t>、</w:t>
      </w:r>
      <w:r w:rsidR="00911E26">
        <w:rPr>
          <w:rFonts w:hint="eastAsia"/>
        </w:rPr>
        <w:t>PHP</w:t>
      </w:r>
      <w:r w:rsidR="00911E26">
        <w:rPr>
          <w:rFonts w:hint="eastAsia"/>
        </w:rPr>
        <w:t>、</w:t>
      </w:r>
      <w:r w:rsidR="00911E26">
        <w:rPr>
          <w:rFonts w:hint="eastAsia"/>
        </w:rPr>
        <w:t>CGI</w:t>
      </w:r>
      <w:r w:rsidR="00911E26">
        <w:rPr>
          <w:rFonts w:hint="eastAsia"/>
        </w:rPr>
        <w:t>。</w:t>
      </w:r>
      <w:r w:rsidR="002D21AC">
        <w:rPr>
          <w:rFonts w:hint="eastAsia"/>
        </w:rPr>
        <w:t>在用户使用过程中，用户可以在任何地方通过网络来与服务器进行交互。</w:t>
      </w:r>
    </w:p>
    <w:p w14:paraId="40BB437A" w14:textId="0DED27AE" w:rsidR="00E6093C" w:rsidRPr="00E6093C" w:rsidRDefault="00E6093C" w:rsidP="00E6093C">
      <w:pPr>
        <w:pStyle w:val="2"/>
        <w:spacing w:after="156"/>
      </w:pPr>
      <w:bookmarkStart w:id="27" w:name="_Toc528139468"/>
      <w:r>
        <w:rPr>
          <w:rFonts w:hint="eastAsia"/>
        </w:rPr>
        <w:t>小结</w:t>
      </w:r>
      <w:bookmarkEnd w:id="27"/>
    </w:p>
    <w:p w14:paraId="6E9D2469" w14:textId="2056564C" w:rsidR="00CA7E12" w:rsidRDefault="00C07D26" w:rsidP="00CA7E12">
      <w:pPr>
        <w:ind w:firstLine="480"/>
        <w:sectPr w:rsidR="00CA7E12" w:rsidSect="004D4252">
          <w:pgSz w:w="11906" w:h="16838"/>
          <w:pgMar w:top="1418" w:right="1701" w:bottom="1418" w:left="1701" w:header="851" w:footer="850" w:gutter="454"/>
          <w:cols w:space="425"/>
          <w:docGrid w:type="lines" w:linePitch="312"/>
        </w:sectPr>
      </w:pPr>
      <w:r>
        <w:rPr>
          <w:rFonts w:hint="eastAsia"/>
        </w:rPr>
        <w:t>本章主要对</w:t>
      </w:r>
      <w:proofErr w:type="gramStart"/>
      <w:r>
        <w:rPr>
          <w:rFonts w:hint="eastAsia"/>
        </w:rPr>
        <w:t>云印享</w:t>
      </w:r>
      <w:proofErr w:type="gramEnd"/>
      <w:r>
        <w:rPr>
          <w:rFonts w:hint="eastAsia"/>
        </w:rPr>
        <w:t>打印服务平台开发过程中所用到的语言，技术，工具和开发架构模式做了一个大致的介绍</w:t>
      </w:r>
      <w:r w:rsidR="00FE685F">
        <w:rPr>
          <w:rFonts w:hint="eastAsia"/>
        </w:rPr>
        <w:t>。</w:t>
      </w:r>
    </w:p>
    <w:p w14:paraId="5F6005BD" w14:textId="4E48ABF7" w:rsidR="003D523E" w:rsidRDefault="003D523E" w:rsidP="00E6093C">
      <w:pPr>
        <w:pStyle w:val="1"/>
        <w:spacing w:after="312"/>
      </w:pPr>
      <w:bookmarkStart w:id="28" w:name="_Toc528139469"/>
      <w:r>
        <w:rPr>
          <w:rFonts w:hint="eastAsia"/>
        </w:rPr>
        <w:lastRenderedPageBreak/>
        <w:t>需求分析</w:t>
      </w:r>
      <w:bookmarkEnd w:id="28"/>
    </w:p>
    <w:p w14:paraId="54F9F394" w14:textId="10B70401" w:rsidR="00A80478" w:rsidRPr="00A80478" w:rsidRDefault="00494D2C" w:rsidP="00A52D46">
      <w:pPr>
        <w:ind w:firstLine="480"/>
      </w:pPr>
      <w:r>
        <w:rPr>
          <w:rFonts w:hint="eastAsia"/>
        </w:rPr>
        <w:t>需求分析指的是创建一个新的或改变一个现存的系统或产品时，确定新系统的目的、范围、定义和功能时所要做的所有工作。需求分析是软件工程中的一个关键过程，在这个过程中，</w:t>
      </w:r>
      <w:r w:rsidR="00A52D46">
        <w:rPr>
          <w:rFonts w:hint="eastAsia"/>
        </w:rPr>
        <w:t>需要完整的</w:t>
      </w:r>
      <w:r>
        <w:rPr>
          <w:rFonts w:hint="eastAsia"/>
        </w:rPr>
        <w:t>确定顾客的需要，当这些需求被真正的确定了</w:t>
      </w:r>
      <w:r w:rsidR="00763E1E">
        <w:rPr>
          <w:rFonts w:hint="eastAsia"/>
        </w:rPr>
        <w:t>的</w:t>
      </w:r>
      <w:r w:rsidR="00E12C0A">
        <w:rPr>
          <w:rFonts w:hint="eastAsia"/>
        </w:rPr>
        <w:t>同时还要考虑到可能的限制</w:t>
      </w:r>
      <w:r w:rsidR="00B26D3A">
        <w:rPr>
          <w:rFonts w:hint="eastAsia"/>
        </w:rPr>
        <w:t>，比如是否符合道德，是否合法，能否在规定的时间里按时完成</w:t>
      </w:r>
      <w:r w:rsidR="00C97C1C">
        <w:rPr>
          <w:rFonts w:hint="eastAsia"/>
        </w:rPr>
        <w:t>等等</w:t>
      </w:r>
      <w:r w:rsidR="00B26D3A">
        <w:rPr>
          <w:rFonts w:hint="eastAsia"/>
        </w:rPr>
        <w:t>，这样</w:t>
      </w:r>
      <w:r>
        <w:rPr>
          <w:rFonts w:hint="eastAsia"/>
        </w:rPr>
        <w:t>才能开始分析和寻求新系统的解决方案</w:t>
      </w:r>
      <w:r w:rsidR="00A52D46">
        <w:rPr>
          <w:rFonts w:hint="eastAsia"/>
        </w:rPr>
        <w:t>。</w:t>
      </w:r>
      <w:r w:rsidR="00BB2BAC">
        <w:rPr>
          <w:rFonts w:hint="eastAsia"/>
        </w:rPr>
        <w:t>系统需求分析包括了可行性需求分析、用户需求分析、功能性需求分析、性能需求分析等，需求分析与系统后续的设计和实现息息相关</w:t>
      </w:r>
      <w:r w:rsidR="00977334">
        <w:rPr>
          <w:rFonts w:hint="eastAsia"/>
        </w:rPr>
        <w:t>。其中，可行性分析通过对项目的主要内容和配套条件</w:t>
      </w:r>
      <w:r w:rsidR="00E543B0">
        <w:rPr>
          <w:rFonts w:hint="eastAsia"/>
        </w:rPr>
        <w:t>进行调查研究和分析比较，并为项目决策提供依据，探讨</w:t>
      </w:r>
      <w:r w:rsidR="00804117">
        <w:rPr>
          <w:rFonts w:hint="eastAsia"/>
        </w:rPr>
        <w:t>项目是否可行</w:t>
      </w:r>
      <w:r w:rsidR="00420439">
        <w:rPr>
          <w:rFonts w:hint="eastAsia"/>
        </w:rPr>
        <w:t>，用户需求分析是为了了解用户的需求有哪些，功能性需求分析目的是分析系统需要实现什么功能，哪些功能是必须的，哪些功能是无关紧要的；性能需求分析目的是了解系统运行后应该达到的性能要求</w:t>
      </w:r>
      <w:r w:rsidR="000D3CCD">
        <w:rPr>
          <w:rFonts w:hint="eastAsia"/>
        </w:rPr>
        <w:t>，</w:t>
      </w:r>
      <w:r w:rsidR="007E1687">
        <w:rPr>
          <w:rFonts w:hint="eastAsia"/>
        </w:rPr>
        <w:t>是否能够胜任用户需求</w:t>
      </w:r>
      <w:r w:rsidR="00420439">
        <w:rPr>
          <w:rFonts w:hint="eastAsia"/>
        </w:rPr>
        <w:t>。</w:t>
      </w:r>
    </w:p>
    <w:p w14:paraId="6166C634" w14:textId="761AD00D" w:rsidR="00E6093C" w:rsidRDefault="00E6093C" w:rsidP="00E6093C">
      <w:pPr>
        <w:pStyle w:val="2"/>
        <w:spacing w:after="156"/>
      </w:pPr>
      <w:bookmarkStart w:id="29" w:name="_Toc528139470"/>
      <w:r>
        <w:rPr>
          <w:rFonts w:hint="eastAsia"/>
        </w:rPr>
        <w:t>系统可行性分析</w:t>
      </w:r>
      <w:bookmarkEnd w:id="29"/>
    </w:p>
    <w:p w14:paraId="7DAC8C36" w14:textId="6B432B9B" w:rsidR="00E7750F" w:rsidRDefault="00E7750F" w:rsidP="00E7750F">
      <w:pPr>
        <w:pStyle w:val="ad"/>
        <w:numPr>
          <w:ilvl w:val="0"/>
          <w:numId w:val="11"/>
        </w:numPr>
        <w:ind w:firstLineChars="0"/>
      </w:pPr>
      <w:r>
        <w:rPr>
          <w:rFonts w:hint="eastAsia"/>
        </w:rPr>
        <w:t>技术可行性</w:t>
      </w:r>
    </w:p>
    <w:p w14:paraId="0AECC416" w14:textId="65E81572" w:rsidR="001A650C" w:rsidRDefault="00387CF3" w:rsidP="001A650C">
      <w:pPr>
        <w:pStyle w:val="ad"/>
        <w:numPr>
          <w:ilvl w:val="0"/>
          <w:numId w:val="13"/>
        </w:numPr>
        <w:ind w:firstLineChars="0"/>
      </w:pPr>
      <w:r>
        <w:rPr>
          <w:rFonts w:hint="eastAsia"/>
        </w:rPr>
        <w:t>硬件、软件方面</w:t>
      </w:r>
    </w:p>
    <w:p w14:paraId="2F60C4F2" w14:textId="62D32C6A" w:rsidR="00BE36B2" w:rsidRDefault="00BE36B2" w:rsidP="00BE36B2">
      <w:pPr>
        <w:ind w:firstLine="480"/>
      </w:pPr>
      <w:r>
        <w:rPr>
          <w:rFonts w:hint="eastAsia"/>
        </w:rPr>
        <w:t>本系统的开发、运行和维护对硬件和软件的需求并不高，在我们的服务器上只需安装好</w:t>
      </w:r>
      <w:r>
        <w:rPr>
          <w:rFonts w:hint="eastAsia"/>
        </w:rPr>
        <w:t>My</w:t>
      </w:r>
      <w:r>
        <w:t>SQL</w:t>
      </w:r>
      <w:r>
        <w:rPr>
          <w:rFonts w:hint="eastAsia"/>
        </w:rPr>
        <w:t>、</w:t>
      </w:r>
      <w:r>
        <w:t>Office</w:t>
      </w:r>
      <w:r>
        <w:rPr>
          <w:rFonts w:hint="eastAsia"/>
        </w:rPr>
        <w:t>、</w:t>
      </w:r>
      <w:r>
        <w:rPr>
          <w:rFonts w:hint="eastAsia"/>
        </w:rPr>
        <w:t>IDEA</w:t>
      </w:r>
      <w:r>
        <w:rPr>
          <w:rFonts w:hint="eastAsia"/>
        </w:rPr>
        <w:t>、</w:t>
      </w:r>
      <w:r>
        <w:rPr>
          <w:rFonts w:hint="eastAsia"/>
        </w:rPr>
        <w:t>Tomcat</w:t>
      </w:r>
      <w:r>
        <w:rPr>
          <w:rFonts w:hint="eastAsia"/>
        </w:rPr>
        <w:t>即可。目前所使用的计算机可以满足</w:t>
      </w:r>
      <w:r w:rsidR="00D76E08">
        <w:rPr>
          <w:rFonts w:hint="eastAsia"/>
        </w:rPr>
        <w:t>硬件需求</w:t>
      </w:r>
      <w:r>
        <w:rPr>
          <w:rFonts w:hint="eastAsia"/>
        </w:rPr>
        <w:t>。</w:t>
      </w:r>
    </w:p>
    <w:p w14:paraId="4B33E475" w14:textId="5DC48189" w:rsidR="00387CF3" w:rsidRDefault="00387CF3" w:rsidP="001A650C">
      <w:pPr>
        <w:pStyle w:val="ad"/>
        <w:numPr>
          <w:ilvl w:val="0"/>
          <w:numId w:val="13"/>
        </w:numPr>
        <w:ind w:firstLineChars="0"/>
      </w:pPr>
      <w:r>
        <w:rPr>
          <w:rFonts w:hint="eastAsia"/>
        </w:rPr>
        <w:t>所使用的技术</w:t>
      </w:r>
    </w:p>
    <w:p w14:paraId="56AA468D" w14:textId="387DD32A" w:rsidR="00BE36B2" w:rsidRDefault="00BE36B2" w:rsidP="003E0481">
      <w:pPr>
        <w:ind w:firstLine="480"/>
      </w:pPr>
      <w:r>
        <w:rPr>
          <w:rFonts w:hint="eastAsia"/>
        </w:rPr>
        <w:t>在技术方面</w:t>
      </w:r>
      <w:r w:rsidR="005F3974">
        <w:rPr>
          <w:rFonts w:hint="eastAsia"/>
        </w:rPr>
        <w:t>，我们使用</w:t>
      </w:r>
      <w:r w:rsidR="005F3974">
        <w:rPr>
          <w:rFonts w:hint="eastAsia"/>
        </w:rPr>
        <w:t>Java</w:t>
      </w:r>
      <w:r w:rsidR="005F3974">
        <w:rPr>
          <w:rFonts w:hint="eastAsia"/>
        </w:rPr>
        <w:t>语言为主要语言进行系统的开发，前段由</w:t>
      </w:r>
      <w:r w:rsidR="005F3974">
        <w:rPr>
          <w:rFonts w:hint="eastAsia"/>
        </w:rPr>
        <w:t>JSP</w:t>
      </w:r>
      <w:r w:rsidR="005F3974">
        <w:t xml:space="preserve"> + CSS + JavaScript</w:t>
      </w:r>
      <w:r w:rsidR="005F3974">
        <w:rPr>
          <w:rFonts w:hint="eastAsia"/>
        </w:rPr>
        <w:t>来呈现给用户，使用</w:t>
      </w:r>
      <w:r w:rsidR="005F3974">
        <w:rPr>
          <w:rFonts w:hint="eastAsia"/>
        </w:rPr>
        <w:t>SQL</w:t>
      </w:r>
      <w:r w:rsidR="005F3974">
        <w:rPr>
          <w:rFonts w:hint="eastAsia"/>
        </w:rPr>
        <w:t>语言进行数据的存取，所需技术都较为常规，极少有</w:t>
      </w:r>
      <w:r w:rsidR="00800913">
        <w:rPr>
          <w:rFonts w:hint="eastAsia"/>
        </w:rPr>
        <w:t>开发过程中</w:t>
      </w:r>
      <w:r w:rsidR="005F3974">
        <w:rPr>
          <w:rFonts w:hint="eastAsia"/>
        </w:rPr>
        <w:t>上</w:t>
      </w:r>
      <w:r w:rsidR="00800913">
        <w:rPr>
          <w:rFonts w:hint="eastAsia"/>
        </w:rPr>
        <w:t>较少使用</w:t>
      </w:r>
      <w:r w:rsidR="005F3974">
        <w:rPr>
          <w:rFonts w:hint="eastAsia"/>
        </w:rPr>
        <w:t>的技术</w:t>
      </w:r>
    </w:p>
    <w:p w14:paraId="72DDB26A" w14:textId="1944B685" w:rsidR="00E7750F" w:rsidRDefault="004E4A3D" w:rsidP="00E7750F">
      <w:pPr>
        <w:pStyle w:val="ad"/>
        <w:numPr>
          <w:ilvl w:val="0"/>
          <w:numId w:val="11"/>
        </w:numPr>
        <w:ind w:firstLineChars="0"/>
      </w:pPr>
      <w:r>
        <w:rPr>
          <w:rFonts w:hint="eastAsia"/>
        </w:rPr>
        <w:t>经济可行性</w:t>
      </w:r>
    </w:p>
    <w:p w14:paraId="7C1ABD77" w14:textId="194E119F" w:rsidR="00387CF3" w:rsidRDefault="00387CF3" w:rsidP="00345800">
      <w:pPr>
        <w:ind w:firstLine="480"/>
      </w:pPr>
      <w:proofErr w:type="gramStart"/>
      <w:r>
        <w:rPr>
          <w:rFonts w:hint="eastAsia"/>
        </w:rPr>
        <w:t>云印享</w:t>
      </w:r>
      <w:proofErr w:type="gramEnd"/>
      <w:r>
        <w:rPr>
          <w:rFonts w:hint="eastAsia"/>
        </w:rPr>
        <w:t>打印服务平台</w:t>
      </w:r>
      <w:r w:rsidR="00034CD0">
        <w:rPr>
          <w:rFonts w:hint="eastAsia"/>
        </w:rPr>
        <w:t>部署模式采用本地主机搭建测试，</w:t>
      </w:r>
      <w:r w:rsidR="007804E5">
        <w:rPr>
          <w:rFonts w:hint="eastAsia"/>
        </w:rPr>
        <w:t>所以不需要额外支付服务器费用；</w:t>
      </w:r>
      <w:r w:rsidR="00DF60AB">
        <w:rPr>
          <w:rFonts w:hint="eastAsia"/>
        </w:rPr>
        <w:t>开发环境</w:t>
      </w:r>
      <w:r w:rsidR="00DF60AB">
        <w:rPr>
          <w:rFonts w:hint="eastAsia"/>
        </w:rPr>
        <w:t>IntelliJ</w:t>
      </w:r>
      <w:r w:rsidR="00DF60AB">
        <w:t xml:space="preserve"> IDEA</w:t>
      </w:r>
      <w:r w:rsidR="00DF60AB">
        <w:rPr>
          <w:rFonts w:hint="eastAsia"/>
        </w:rPr>
        <w:t>是一款商用的</w:t>
      </w:r>
      <w:r w:rsidR="00DF60AB">
        <w:rPr>
          <w:rFonts w:hint="eastAsia"/>
        </w:rPr>
        <w:t>IDE</w:t>
      </w:r>
      <w:r w:rsidR="00DF60AB">
        <w:rPr>
          <w:rFonts w:hint="eastAsia"/>
        </w:rPr>
        <w:t>，但由于</w:t>
      </w:r>
      <w:r w:rsidR="00DF60AB">
        <w:rPr>
          <w:rFonts w:hint="eastAsia"/>
        </w:rPr>
        <w:t>JetBrains</w:t>
      </w:r>
      <w:r w:rsidR="00DF60AB">
        <w:rPr>
          <w:rFonts w:hint="eastAsia"/>
        </w:rPr>
        <w:t>公司有一项针对学生的优惠可以免费使用，所以也不需要额外支付费用；</w:t>
      </w:r>
      <w:r w:rsidR="00DF60AB">
        <w:rPr>
          <w:rFonts w:hint="eastAsia"/>
        </w:rPr>
        <w:t>MySQL</w:t>
      </w:r>
      <w:r w:rsidR="00DF60AB">
        <w:rPr>
          <w:rFonts w:hint="eastAsia"/>
        </w:rPr>
        <w:t>数据库使用的是遵循</w:t>
      </w:r>
      <w:r w:rsidR="00DF60AB">
        <w:rPr>
          <w:rFonts w:hint="eastAsia"/>
        </w:rPr>
        <w:t>GPL</w:t>
      </w:r>
      <w:r w:rsidR="00DF60AB">
        <w:rPr>
          <w:rFonts w:hint="eastAsia"/>
        </w:rPr>
        <w:t>开源协议的社区版本，其体积小，速度快，成本低，选择</w:t>
      </w:r>
      <w:r w:rsidR="00DF60AB">
        <w:rPr>
          <w:rFonts w:hint="eastAsia"/>
        </w:rPr>
        <w:t>MySQL</w:t>
      </w:r>
      <w:r w:rsidR="00DF60AB">
        <w:rPr>
          <w:rFonts w:hint="eastAsia"/>
        </w:rPr>
        <w:t>作为打印服务平台的数据库可以降低成本，同时也不乏是一个最佳选择，服务器方面采用的是</w:t>
      </w:r>
      <w:r w:rsidR="00DF60AB">
        <w:rPr>
          <w:rFonts w:hint="eastAsia"/>
        </w:rPr>
        <w:t>Tomcat</w:t>
      </w:r>
      <w:r w:rsidR="00DF60AB">
        <w:t>8.5</w:t>
      </w:r>
      <w:r w:rsidR="00DF60AB">
        <w:rPr>
          <w:rFonts w:hint="eastAsia"/>
        </w:rPr>
        <w:t>版本，它也可以被视作是一个单独的，支持</w:t>
      </w:r>
      <w:r w:rsidR="009B0259">
        <w:t>JSP</w:t>
      </w:r>
      <w:r w:rsidR="009B0259">
        <w:rPr>
          <w:rFonts w:hint="eastAsia"/>
        </w:rPr>
        <w:t>和</w:t>
      </w:r>
      <w:r w:rsidR="009B0259">
        <w:rPr>
          <w:rFonts w:hint="eastAsia"/>
        </w:rPr>
        <w:t>Servlet</w:t>
      </w:r>
      <w:r w:rsidR="00DF60AB">
        <w:rPr>
          <w:rFonts w:hint="eastAsia"/>
        </w:rPr>
        <w:t>的</w:t>
      </w:r>
      <w:r w:rsidR="00547574">
        <w:rPr>
          <w:rFonts w:hint="eastAsia"/>
        </w:rPr>
        <w:t>Web</w:t>
      </w:r>
      <w:r w:rsidR="00547574">
        <w:rPr>
          <w:rFonts w:hint="eastAsia"/>
        </w:rPr>
        <w:t>服务器</w:t>
      </w:r>
      <w:r w:rsidR="00413A5B">
        <w:rPr>
          <w:rFonts w:hint="eastAsia"/>
        </w:rPr>
        <w:t>，</w:t>
      </w:r>
      <w:r w:rsidR="00266366">
        <w:rPr>
          <w:rFonts w:hint="eastAsia"/>
        </w:rPr>
        <w:t>还提供了</w:t>
      </w:r>
      <w:r w:rsidR="00196E85">
        <w:rPr>
          <w:rFonts w:hint="eastAsia"/>
        </w:rPr>
        <w:t>作为</w:t>
      </w:r>
      <w:r w:rsidR="00196E85">
        <w:rPr>
          <w:rFonts w:hint="eastAsia"/>
        </w:rPr>
        <w:t>Web</w:t>
      </w:r>
      <w:r w:rsidR="00196E85">
        <w:rPr>
          <w:rFonts w:hint="eastAsia"/>
        </w:rPr>
        <w:t>服务器的一些特有功能，如</w:t>
      </w:r>
      <w:r w:rsidR="00196E85">
        <w:rPr>
          <w:rFonts w:hint="eastAsia"/>
        </w:rPr>
        <w:t>Tomcat</w:t>
      </w:r>
      <w:r w:rsidR="00196E85">
        <w:rPr>
          <w:rFonts w:hint="eastAsia"/>
        </w:rPr>
        <w:t>管理和控制平台、安全域管理和</w:t>
      </w:r>
      <w:r w:rsidR="00196E85">
        <w:rPr>
          <w:rFonts w:hint="eastAsia"/>
        </w:rPr>
        <w:t>Tomcat</w:t>
      </w:r>
      <w:r w:rsidR="00196E85">
        <w:rPr>
          <w:rFonts w:hint="eastAsia"/>
        </w:rPr>
        <w:t>阀等</w:t>
      </w:r>
      <w:r w:rsidR="004555B6">
        <w:rPr>
          <w:rFonts w:hint="eastAsia"/>
        </w:rPr>
        <w:t>，它是完全免费的</w:t>
      </w:r>
      <w:r w:rsidR="00D267A8">
        <w:rPr>
          <w:rFonts w:hint="eastAsia"/>
        </w:rPr>
        <w:t>。</w:t>
      </w:r>
      <w:r w:rsidR="00251EB6">
        <w:rPr>
          <w:rFonts w:hint="eastAsia"/>
        </w:rPr>
        <w:t>数据库</w:t>
      </w:r>
      <w:r w:rsidR="00251EB6">
        <w:rPr>
          <w:rFonts w:hint="eastAsia"/>
        </w:rPr>
        <w:t>MySQL</w:t>
      </w:r>
      <w:r w:rsidR="00345800">
        <w:rPr>
          <w:rFonts w:hint="eastAsia"/>
        </w:rPr>
        <w:t>管理工具选用</w:t>
      </w:r>
      <w:r w:rsidR="00345800">
        <w:rPr>
          <w:rFonts w:hint="eastAsia"/>
        </w:rPr>
        <w:t>Navicat</w:t>
      </w:r>
      <w:r w:rsidR="007538CF">
        <w:rPr>
          <w:rFonts w:hint="eastAsia"/>
        </w:rPr>
        <w:t>工具</w:t>
      </w:r>
      <w:r w:rsidR="00E25954">
        <w:rPr>
          <w:rFonts w:hint="eastAsia"/>
        </w:rPr>
        <w:t>，它具有完全可视化的操作界面，包括数据库和表的创建删除和数据的增删改查，易于操作。</w:t>
      </w:r>
    </w:p>
    <w:p w14:paraId="405857CA" w14:textId="787B20CB" w:rsidR="00B96854" w:rsidRDefault="00FC447F" w:rsidP="00E7750F">
      <w:pPr>
        <w:pStyle w:val="ad"/>
        <w:numPr>
          <w:ilvl w:val="0"/>
          <w:numId w:val="11"/>
        </w:numPr>
        <w:ind w:firstLineChars="0"/>
      </w:pPr>
      <w:commentRangeStart w:id="30"/>
      <w:r>
        <w:rPr>
          <w:rFonts w:hint="eastAsia"/>
        </w:rPr>
        <w:t>编码</w:t>
      </w:r>
      <w:r w:rsidR="00B96854">
        <w:rPr>
          <w:rFonts w:hint="eastAsia"/>
        </w:rPr>
        <w:t>可行性</w:t>
      </w:r>
      <w:commentRangeEnd w:id="30"/>
      <w:r w:rsidR="00792EAE">
        <w:rPr>
          <w:rStyle w:val="a8"/>
        </w:rPr>
        <w:commentReference w:id="30"/>
      </w:r>
    </w:p>
    <w:p w14:paraId="26A614A4" w14:textId="6900B75F" w:rsidR="007351FC" w:rsidRDefault="007351FC" w:rsidP="00E361AB">
      <w:pPr>
        <w:ind w:firstLine="480"/>
      </w:pPr>
      <w:r>
        <w:rPr>
          <w:rFonts w:hint="eastAsia"/>
        </w:rPr>
        <w:t>在系统设计过程中，会使用</w:t>
      </w:r>
      <w:r>
        <w:rPr>
          <w:rFonts w:hint="eastAsia"/>
        </w:rPr>
        <w:t>CSS</w:t>
      </w:r>
      <w:r w:rsidR="00F7427D">
        <w:rPr>
          <w:rFonts w:hint="eastAsia"/>
        </w:rPr>
        <w:t>和</w:t>
      </w:r>
      <w:r w:rsidR="00F7427D">
        <w:rPr>
          <w:rFonts w:hint="eastAsia"/>
        </w:rPr>
        <w:t>JavaScript</w:t>
      </w:r>
      <w:r w:rsidR="00F7427D">
        <w:rPr>
          <w:rFonts w:hint="eastAsia"/>
        </w:rPr>
        <w:t>来进行前端页面的美化；界</w:t>
      </w:r>
      <w:r w:rsidR="00F7427D">
        <w:rPr>
          <w:rFonts w:hint="eastAsia"/>
        </w:rPr>
        <w:lastRenderedPageBreak/>
        <w:t>面设计模式按照</w:t>
      </w:r>
      <w:r w:rsidR="00CD4039">
        <w:t>M</w:t>
      </w:r>
      <w:r w:rsidR="00CD4039" w:rsidRPr="00CD4039">
        <w:t>aterial</w:t>
      </w:r>
      <w:r w:rsidR="00CD4039">
        <w:rPr>
          <w:rFonts w:hint="eastAsia"/>
        </w:rPr>
        <w:t>设计原则来设计，且在服务器出现某些错误（如：页面找不到</w:t>
      </w:r>
      <w:r w:rsidR="00CD4039">
        <w:rPr>
          <w:rFonts w:hint="eastAsia"/>
        </w:rPr>
        <w:t>4</w:t>
      </w:r>
      <w:r w:rsidR="00CD4039">
        <w:t>04</w:t>
      </w:r>
      <w:r w:rsidR="00CD4039">
        <w:rPr>
          <w:rFonts w:hint="eastAsia"/>
        </w:rPr>
        <w:t>错误）时，我们对</w:t>
      </w:r>
      <w:r w:rsidR="00CD4039">
        <w:rPr>
          <w:rFonts w:hint="eastAsia"/>
        </w:rPr>
        <w:t>4</w:t>
      </w:r>
      <w:r w:rsidR="00CD4039">
        <w:t>04</w:t>
      </w:r>
      <w:r w:rsidR="00CD4039">
        <w:rPr>
          <w:rFonts w:hint="eastAsia"/>
        </w:rPr>
        <w:t>页面做了美化，不再是服务器自带</w:t>
      </w:r>
      <w:r w:rsidR="00E841CB">
        <w:rPr>
          <w:rFonts w:hint="eastAsia"/>
        </w:rPr>
        <w:t>的对</w:t>
      </w:r>
      <w:r w:rsidR="00CD4039">
        <w:rPr>
          <w:rFonts w:hint="eastAsia"/>
        </w:rPr>
        <w:t>用户不友好的界面，使得用户总体体验变好。</w:t>
      </w:r>
    </w:p>
    <w:p w14:paraId="08E8184F" w14:textId="04C55503" w:rsidR="00CD5CFE" w:rsidRDefault="00CD5CFE" w:rsidP="00E7750F">
      <w:pPr>
        <w:pStyle w:val="ad"/>
        <w:numPr>
          <w:ilvl w:val="0"/>
          <w:numId w:val="11"/>
        </w:numPr>
        <w:ind w:firstLineChars="0"/>
      </w:pPr>
      <w:r>
        <w:rPr>
          <w:rFonts w:hint="eastAsia"/>
        </w:rPr>
        <w:t>社会可行性</w:t>
      </w:r>
    </w:p>
    <w:p w14:paraId="215B00E6" w14:textId="2E598A50" w:rsidR="001760F3" w:rsidRDefault="001760F3" w:rsidP="001760F3">
      <w:pPr>
        <w:ind w:firstLine="480"/>
      </w:pPr>
      <w:r w:rsidRPr="001760F3">
        <w:rPr>
          <w:rFonts w:hint="eastAsia"/>
        </w:rPr>
        <w:t>随着移动互联网的大规模普及，移动化办公也兴起了一股风潮。大众消费趋势开始从物质拓展到服务层面，人们也希望越来越方便的生活服务。</w:t>
      </w:r>
    </w:p>
    <w:p w14:paraId="4347FC5A" w14:textId="0A05091B" w:rsidR="00B82F13" w:rsidRDefault="00B82F13" w:rsidP="00B82F13">
      <w:pPr>
        <w:ind w:firstLine="480"/>
      </w:pPr>
      <w:proofErr w:type="gramStart"/>
      <w:r>
        <w:rPr>
          <w:rFonts w:hint="eastAsia"/>
        </w:rPr>
        <w:t>云印享</w:t>
      </w:r>
      <w:proofErr w:type="gramEnd"/>
      <w:r>
        <w:rPr>
          <w:rFonts w:hint="eastAsia"/>
        </w:rPr>
        <w:t>打印服务平台</w:t>
      </w:r>
      <w:r w:rsidR="00CB2E51">
        <w:rPr>
          <w:rFonts w:hint="eastAsia"/>
        </w:rPr>
        <w:t>实现了</w:t>
      </w:r>
      <w:r w:rsidR="00913B9A">
        <w:rPr>
          <w:rFonts w:hint="eastAsia"/>
        </w:rPr>
        <w:t>用网络来连接用户和商家，使得工作效率更加高效，使用系统的用户主要有平台管理方，打印店商家和需要打印的客户们，区别于传统的打印服务行业，系统可以快速的将用户需要打印出来的文件准确高效的传递到打印店，还在一定程度上减少了电脑病毒的传播</w:t>
      </w:r>
    </w:p>
    <w:p w14:paraId="71F99FE2" w14:textId="38DD55ED" w:rsidR="00E361AB" w:rsidRDefault="00B82F13" w:rsidP="004E6D7A">
      <w:pPr>
        <w:ind w:firstLine="480"/>
      </w:pPr>
      <w:r>
        <w:rPr>
          <w:rFonts w:hint="eastAsia"/>
        </w:rPr>
        <w:t>本系统</w:t>
      </w:r>
      <w:r w:rsidR="00E361AB">
        <w:rPr>
          <w:rFonts w:hint="eastAsia"/>
        </w:rPr>
        <w:t>作为一个平台在社会上存在，</w:t>
      </w:r>
      <w:r w:rsidR="00977008">
        <w:rPr>
          <w:rFonts w:hint="eastAsia"/>
        </w:rPr>
        <w:t>符合当前快节奏生活的特点。</w:t>
      </w:r>
      <w:r w:rsidR="003D5367">
        <w:rPr>
          <w:rFonts w:hint="eastAsia"/>
        </w:rPr>
        <w:t>在一定程度上不仅在生活中还是工作中都极大地给人们带来了方便和快捷，还在一定程度上给打印</w:t>
      </w:r>
      <w:proofErr w:type="gramStart"/>
      <w:r w:rsidR="003D5367">
        <w:rPr>
          <w:rFonts w:hint="eastAsia"/>
        </w:rPr>
        <w:t>店</w:t>
      </w:r>
      <w:r w:rsidR="00E25A59">
        <w:rPr>
          <w:rFonts w:hint="eastAsia"/>
        </w:rPr>
        <w:t>制造</w:t>
      </w:r>
      <w:proofErr w:type="gramEnd"/>
      <w:r w:rsidR="003D5367">
        <w:rPr>
          <w:rFonts w:hint="eastAsia"/>
        </w:rPr>
        <w:t>了更多的盈利。</w:t>
      </w:r>
      <w:r w:rsidR="00EF1C17" w:rsidRPr="00EF1C17">
        <w:rPr>
          <w:rFonts w:hint="eastAsia"/>
        </w:rPr>
        <w:t>通过这种网上实时打印系统，减少了人们打印时排队的问题，也提升了用户打印服务的体验和用户的生活质量，同时可以帮助打印店把高峰期的客流挽回，并获取更多的收益。也可以帮助某个城市或地区将打印</w:t>
      </w:r>
      <w:proofErr w:type="gramStart"/>
      <w:r w:rsidR="00EF1C17" w:rsidRPr="00EF1C17">
        <w:rPr>
          <w:rFonts w:hint="eastAsia"/>
        </w:rPr>
        <w:t>店通过</w:t>
      </w:r>
      <w:proofErr w:type="gramEnd"/>
      <w:r w:rsidR="00EF1C17" w:rsidRPr="00EF1C17">
        <w:rPr>
          <w:rFonts w:hint="eastAsia"/>
        </w:rPr>
        <w:t>平台连接起来，拓展业务，从而更好的为用户进行服务。这对于提升国民消费水平，提高国民生活质量都是有利的。</w:t>
      </w:r>
    </w:p>
    <w:p w14:paraId="59284C26" w14:textId="59AA2023" w:rsidR="001C6A9A" w:rsidRDefault="001C6A9A" w:rsidP="00E7750F">
      <w:pPr>
        <w:pStyle w:val="ad"/>
        <w:numPr>
          <w:ilvl w:val="0"/>
          <w:numId w:val="11"/>
        </w:numPr>
        <w:ind w:firstLineChars="0"/>
      </w:pPr>
      <w:r>
        <w:rPr>
          <w:rFonts w:hint="eastAsia"/>
        </w:rPr>
        <w:t>可行性研究总结</w:t>
      </w:r>
    </w:p>
    <w:p w14:paraId="6E9FD1F4" w14:textId="49F76886" w:rsidR="008B4F4D" w:rsidRPr="00E7750F" w:rsidRDefault="008B4F4D" w:rsidP="008B4F4D">
      <w:pPr>
        <w:ind w:firstLine="480"/>
      </w:pPr>
      <w:r>
        <w:rPr>
          <w:rFonts w:hint="eastAsia"/>
        </w:rPr>
        <w:t>综上所述，在开发过程中，我们的技术可以达标，经济所需也都可以达到，用户体验较好，且可以稳定的运行在服务器上，可以达到预期的效果。开发这样的一个打印服务平台是完全有必要，也有可能实现的</w:t>
      </w:r>
      <w:del w:id="31" w:author="微软用户" w:date="2018-10-25T21:38:00Z">
        <w:r w:rsidDel="00792EAE">
          <w:rPr>
            <w:rFonts w:hint="eastAsia"/>
          </w:rPr>
          <w:delText>，</w:delText>
        </w:r>
      </w:del>
      <w:ins w:id="32" w:author="微软用户" w:date="2018-10-25T21:38:00Z">
        <w:r w:rsidR="00792EAE">
          <w:rPr>
            <w:rFonts w:hint="eastAsia"/>
          </w:rPr>
          <w:t>。</w:t>
        </w:r>
      </w:ins>
    </w:p>
    <w:p w14:paraId="4A49FA40" w14:textId="64B21593" w:rsidR="00E6093C" w:rsidRDefault="00E6093C" w:rsidP="00E6093C">
      <w:pPr>
        <w:pStyle w:val="2"/>
        <w:spacing w:after="156"/>
      </w:pPr>
      <w:bookmarkStart w:id="33" w:name="_Toc528139471"/>
      <w:r>
        <w:rPr>
          <w:rFonts w:hint="eastAsia"/>
        </w:rPr>
        <w:t>功能性需求分析</w:t>
      </w:r>
      <w:bookmarkEnd w:id="33"/>
    </w:p>
    <w:p w14:paraId="16A1D5B5" w14:textId="48135FAF" w:rsidR="00246514" w:rsidRDefault="00246514" w:rsidP="000A4362">
      <w:pPr>
        <w:pStyle w:val="ad"/>
        <w:numPr>
          <w:ilvl w:val="0"/>
          <w:numId w:val="12"/>
        </w:numPr>
        <w:ind w:firstLineChars="0"/>
      </w:pPr>
      <w:r>
        <w:rPr>
          <w:rFonts w:hint="eastAsia"/>
        </w:rPr>
        <w:t>功能需求分析</w:t>
      </w:r>
    </w:p>
    <w:p w14:paraId="2A4AA82C" w14:textId="4B4D31FE" w:rsidR="00EF1C17" w:rsidRDefault="00EF1C17" w:rsidP="00EF1C17">
      <w:pPr>
        <w:ind w:firstLine="480"/>
      </w:pPr>
      <w:proofErr w:type="gramStart"/>
      <w:r>
        <w:rPr>
          <w:rFonts w:hint="eastAsia"/>
        </w:rPr>
        <w:t>云印享</w:t>
      </w:r>
      <w:proofErr w:type="gramEnd"/>
      <w:r>
        <w:rPr>
          <w:rFonts w:hint="eastAsia"/>
        </w:rPr>
        <w:t>打印服务平台作为一个连接商家和用户的中间平台，首先</w:t>
      </w:r>
      <w:r w:rsidR="00465976">
        <w:rPr>
          <w:rFonts w:hint="eastAsia"/>
        </w:rPr>
        <w:t>，因为对系统平台的操作是由</w:t>
      </w:r>
      <w:r w:rsidR="00E26125">
        <w:rPr>
          <w:rFonts w:hint="eastAsia"/>
        </w:rPr>
        <w:t>具有不同权限的用户来进行的，不同的用户角色都有自己的相应权限，所以所有使用</w:t>
      </w:r>
      <w:r>
        <w:rPr>
          <w:rFonts w:hint="eastAsia"/>
        </w:rPr>
        <w:t>网站</w:t>
      </w:r>
      <w:r w:rsidR="00E26125">
        <w:rPr>
          <w:rFonts w:hint="eastAsia"/>
        </w:rPr>
        <w:t>的</w:t>
      </w:r>
      <w:r>
        <w:rPr>
          <w:rFonts w:hint="eastAsia"/>
        </w:rPr>
        <w:t>不同用户的权限需要严格设定</w:t>
      </w:r>
      <w:r w:rsidR="00C22747">
        <w:rPr>
          <w:rFonts w:hint="eastAsia"/>
        </w:rPr>
        <w:t>，商户方和用户方都可以实现登录注册的操作</w:t>
      </w:r>
      <w:r>
        <w:rPr>
          <w:rFonts w:hint="eastAsia"/>
        </w:rPr>
        <w:t>，</w:t>
      </w:r>
      <w:r w:rsidR="00EE5066">
        <w:rPr>
          <w:rFonts w:hint="eastAsia"/>
        </w:rPr>
        <w:t>其次平台管理方应该具有对所有商家信息的审批，删除，更新等操作，第三，商户方应该具有申请平台连接店铺的操作，对自己的信息可以进行维护，且可以查询，撤销属于自己店铺的订单，还可以给属于自己店铺订单的顾客进行留言</w:t>
      </w:r>
      <w:r w:rsidR="006A5014">
        <w:rPr>
          <w:rFonts w:hint="eastAsia"/>
        </w:rPr>
        <w:t>，最后，用户角色可以在平台内</w:t>
      </w:r>
      <w:r w:rsidR="002228A4">
        <w:rPr>
          <w:rFonts w:hint="eastAsia"/>
        </w:rPr>
        <w:t>进行</w:t>
      </w:r>
      <w:r w:rsidR="006A5014">
        <w:rPr>
          <w:rFonts w:hint="eastAsia"/>
        </w:rPr>
        <w:t>提交订单</w:t>
      </w:r>
      <w:r w:rsidR="002228A4">
        <w:rPr>
          <w:rFonts w:hint="eastAsia"/>
        </w:rPr>
        <w:t>，查询，修改，退单的操作</w:t>
      </w:r>
      <w:r w:rsidR="006A5014">
        <w:rPr>
          <w:rFonts w:hint="eastAsia"/>
        </w:rPr>
        <w:t>，</w:t>
      </w:r>
      <w:r w:rsidR="00A42184">
        <w:rPr>
          <w:rFonts w:hint="eastAsia"/>
        </w:rPr>
        <w:t>对自己的信息</w:t>
      </w:r>
      <w:r w:rsidR="002228A4">
        <w:rPr>
          <w:rFonts w:hint="eastAsia"/>
        </w:rPr>
        <w:t>做</w:t>
      </w:r>
      <w:r w:rsidR="00A42184">
        <w:rPr>
          <w:rFonts w:hint="eastAsia"/>
        </w:rPr>
        <w:t>维护</w:t>
      </w:r>
      <w:r w:rsidR="00510C97">
        <w:rPr>
          <w:rFonts w:hint="eastAsia"/>
        </w:rPr>
        <w:t>，对自己的订单进行留言</w:t>
      </w:r>
      <w:r w:rsidR="00F61144">
        <w:rPr>
          <w:rFonts w:hint="eastAsia"/>
        </w:rPr>
        <w:t>，还可以对历史订单中的文件进行下载</w:t>
      </w:r>
      <w:r w:rsidR="00510C97">
        <w:rPr>
          <w:rFonts w:hint="eastAsia"/>
        </w:rPr>
        <w:t>等操作</w:t>
      </w:r>
      <w:ins w:id="34" w:author="微软用户" w:date="2018-10-25T21:38:00Z">
        <w:r w:rsidR="00792EAE">
          <w:rPr>
            <w:rFonts w:hint="eastAsia"/>
          </w:rPr>
          <w:t>。</w:t>
        </w:r>
      </w:ins>
    </w:p>
    <w:p w14:paraId="7C28871A" w14:textId="6B83C51F" w:rsidR="004F1430" w:rsidRDefault="004F1430" w:rsidP="004F1430">
      <w:pPr>
        <w:pStyle w:val="ad"/>
        <w:numPr>
          <w:ilvl w:val="0"/>
          <w:numId w:val="14"/>
        </w:numPr>
        <w:ind w:firstLineChars="0"/>
      </w:pPr>
      <w:r>
        <w:rPr>
          <w:rFonts w:hint="eastAsia"/>
        </w:rPr>
        <w:t>访客使用功能：访客浏览系统网站，可以进行系统首页基本信息的浏览，例如</w:t>
      </w:r>
      <w:r w:rsidR="00A056C7">
        <w:rPr>
          <w:rFonts w:hint="eastAsia"/>
        </w:rPr>
        <w:t>平台简介，平台新闻，</w:t>
      </w:r>
      <w:r>
        <w:rPr>
          <w:rFonts w:hint="eastAsia"/>
        </w:rPr>
        <w:t>平台使用帮助等</w:t>
      </w:r>
      <w:r w:rsidR="008A2DE4">
        <w:rPr>
          <w:rFonts w:hint="eastAsia"/>
        </w:rPr>
        <w:t>，可以进行注册，只有注册才能成为商家或是客户</w:t>
      </w:r>
      <w:ins w:id="35" w:author="微软用户" w:date="2018-10-25T21:38:00Z">
        <w:r w:rsidR="00792EAE">
          <w:rPr>
            <w:rFonts w:hint="eastAsia"/>
          </w:rPr>
          <w:t>。</w:t>
        </w:r>
      </w:ins>
    </w:p>
    <w:p w14:paraId="7221A60F" w14:textId="392E387D" w:rsidR="008A2DE4" w:rsidRDefault="008A2DE4" w:rsidP="004F1430">
      <w:pPr>
        <w:pStyle w:val="ad"/>
        <w:numPr>
          <w:ilvl w:val="0"/>
          <w:numId w:val="14"/>
        </w:numPr>
        <w:ind w:firstLineChars="0"/>
      </w:pPr>
      <w:r>
        <w:rPr>
          <w:rFonts w:hint="eastAsia"/>
        </w:rPr>
        <w:t>平台管理方实现功能：可以对目前已经存在的店铺进行管理，可以对商家进行连接平台的审批，也可以撤销商家的运营资格</w:t>
      </w:r>
      <w:r w:rsidR="00A87B42">
        <w:rPr>
          <w:rFonts w:hint="eastAsia"/>
        </w:rPr>
        <w:t>，同时还可以</w:t>
      </w:r>
      <w:r w:rsidR="00A87B42">
        <w:rPr>
          <w:rFonts w:hint="eastAsia"/>
        </w:rPr>
        <w:lastRenderedPageBreak/>
        <w:t>查询每一笔订单和对用户进行管理</w:t>
      </w:r>
      <w:ins w:id="36" w:author="微软用户" w:date="2018-10-25T21:38:00Z">
        <w:r w:rsidR="00792EAE">
          <w:rPr>
            <w:rFonts w:hint="eastAsia"/>
          </w:rPr>
          <w:t>。</w:t>
        </w:r>
      </w:ins>
    </w:p>
    <w:p w14:paraId="2580D48E" w14:textId="3371B9F7" w:rsidR="008A2DE4" w:rsidRDefault="008A2DE4" w:rsidP="004F1430">
      <w:pPr>
        <w:pStyle w:val="ad"/>
        <w:numPr>
          <w:ilvl w:val="0"/>
          <w:numId w:val="14"/>
        </w:numPr>
        <w:ind w:firstLineChars="0"/>
      </w:pPr>
      <w:r>
        <w:rPr>
          <w:rFonts w:hint="eastAsia"/>
        </w:rPr>
        <w:t>商户方实现功能：</w:t>
      </w:r>
      <w:r w:rsidR="002A0180">
        <w:rPr>
          <w:rFonts w:hint="eastAsia"/>
        </w:rPr>
        <w:t>商家在注册后，通过自己的商铺</w:t>
      </w:r>
      <w:r w:rsidR="002A0180">
        <w:rPr>
          <w:rFonts w:hint="eastAsia"/>
        </w:rPr>
        <w:t>ID</w:t>
      </w:r>
      <w:r w:rsidR="002A0180">
        <w:rPr>
          <w:rFonts w:hint="eastAsia"/>
        </w:rPr>
        <w:t>和密码进行登录</w:t>
      </w:r>
      <w:r w:rsidR="00CB57DD">
        <w:rPr>
          <w:rFonts w:hint="eastAsia"/>
        </w:rPr>
        <w:t>系统的商家页面</w:t>
      </w:r>
      <w:r w:rsidR="002A0180">
        <w:rPr>
          <w:rFonts w:hint="eastAsia"/>
        </w:rPr>
        <w:t>，在未获得运营资格时，除了店铺信息维护，其他功能均不可用，客户方也不会在选择店铺时看到该店铺。当平台管理方审批成功后，平台管理方所有</w:t>
      </w:r>
      <w:r w:rsidR="00CB57DD">
        <w:rPr>
          <w:rFonts w:hint="eastAsia"/>
        </w:rPr>
        <w:t>功能解锁，其中包含订单管理，订单留言，退出平台申请等</w:t>
      </w:r>
      <w:ins w:id="37" w:author="微软用户" w:date="2018-10-25T21:38:00Z">
        <w:r w:rsidR="00792EAE">
          <w:rPr>
            <w:rFonts w:hint="eastAsia"/>
          </w:rPr>
          <w:t>。</w:t>
        </w:r>
      </w:ins>
    </w:p>
    <w:p w14:paraId="4CF19AB9" w14:textId="2CF8180A" w:rsidR="00CB57DD" w:rsidRDefault="00CB57DD" w:rsidP="004F1430">
      <w:pPr>
        <w:pStyle w:val="ad"/>
        <w:numPr>
          <w:ilvl w:val="0"/>
          <w:numId w:val="14"/>
        </w:numPr>
        <w:ind w:firstLineChars="0"/>
      </w:pPr>
      <w:r>
        <w:rPr>
          <w:rFonts w:hint="eastAsia"/>
        </w:rPr>
        <w:t>客户方实现功能：客户在成功注册之后，通过自己的账号和密码可以登录系统的用户页面。客户可以对自己的信息进行维护，</w:t>
      </w:r>
      <w:proofErr w:type="gramStart"/>
      <w:r>
        <w:rPr>
          <w:rFonts w:hint="eastAsia"/>
        </w:rPr>
        <w:t>如修改</w:t>
      </w:r>
      <w:proofErr w:type="gramEnd"/>
      <w:r>
        <w:rPr>
          <w:rFonts w:hint="eastAsia"/>
        </w:rPr>
        <w:t>手机号，密码等操作，客户也可以进行订单的提交，当订单提交之后，如果商家没有开始处理订单，用户可以进行订单的撤销，订单的修改等操作，一旦商家开始处理订单，用户的订单撤销和修改就会被锁定。客户可以在订单提交时或订单完成后对这个订单进行留言</w:t>
      </w:r>
      <w:ins w:id="38" w:author="微软用户" w:date="2018-10-25T21:38:00Z">
        <w:r w:rsidR="00792EAE">
          <w:rPr>
            <w:rFonts w:hint="eastAsia"/>
          </w:rPr>
          <w:t>。</w:t>
        </w:r>
      </w:ins>
    </w:p>
    <w:p w14:paraId="5F224A33" w14:textId="4003A220" w:rsidR="006D6AC1" w:rsidRDefault="006D6AC1" w:rsidP="000A4362">
      <w:pPr>
        <w:pStyle w:val="ad"/>
        <w:numPr>
          <w:ilvl w:val="0"/>
          <w:numId w:val="12"/>
        </w:numPr>
        <w:ind w:firstLineChars="0"/>
      </w:pPr>
      <w:r>
        <w:rPr>
          <w:rFonts w:hint="eastAsia"/>
        </w:rPr>
        <w:t>用例分析</w:t>
      </w:r>
    </w:p>
    <w:p w14:paraId="113FB7C8" w14:textId="6D2D3795" w:rsidR="00160E53" w:rsidRDefault="00160E53" w:rsidP="00160E53">
      <w:pPr>
        <w:ind w:firstLine="480"/>
      </w:pPr>
      <w:r>
        <w:rPr>
          <w:rFonts w:hint="eastAsia"/>
        </w:rPr>
        <w:t>用例分析主要由参与者、用例、系统边界和箭头组成，在这里着重讲述参与者和用例。</w:t>
      </w:r>
    </w:p>
    <w:p w14:paraId="7ABA4C7B" w14:textId="3E7E092F" w:rsidR="00160E53" w:rsidRDefault="00160E53" w:rsidP="00160E53">
      <w:pPr>
        <w:ind w:firstLine="480"/>
      </w:pPr>
      <w:r>
        <w:rPr>
          <w:rFonts w:hint="eastAsia"/>
        </w:rPr>
        <w:t>参与者并不是特指人，是指整个系统之外的，在与系统产生交互过程中所扮演的角色。在本系统中，参与者分为以下四种：游客、商家、用户和平台管理方</w:t>
      </w:r>
    </w:p>
    <w:p w14:paraId="04331995" w14:textId="370E58E0" w:rsidR="00160E53" w:rsidRDefault="00160E53" w:rsidP="00160E53">
      <w:pPr>
        <w:ind w:firstLine="480"/>
      </w:pPr>
      <w:r>
        <w:rPr>
          <w:rFonts w:hint="eastAsia"/>
        </w:rPr>
        <w:t>用例是参与者想让系统去做的一些事情。在本系统中，用例大致分为四个部分，分别是使用公共页面（也就是首页）、平台管理方使用后台功能、商家使用商家功能、用户使用用户功能</w:t>
      </w:r>
    </w:p>
    <w:p w14:paraId="3C74640A" w14:textId="2E73A0EF" w:rsidR="00160E53" w:rsidRDefault="00160E53" w:rsidP="00160E53">
      <w:pPr>
        <w:ind w:firstLine="480"/>
      </w:pPr>
      <w:r>
        <w:rPr>
          <w:rFonts w:hint="eastAsia"/>
        </w:rPr>
        <w:t>用例图主要对系统、子系统或类的功能进行</w:t>
      </w:r>
      <w:r w:rsidR="00301209">
        <w:rPr>
          <w:rFonts w:hint="eastAsia"/>
        </w:rPr>
        <w:t>建模，可以简明的表达出用例参与者和用例之间的关系。系</w:t>
      </w:r>
      <w:commentRangeStart w:id="39"/>
      <w:r w:rsidR="00301209">
        <w:rPr>
          <w:rFonts w:hint="eastAsia"/>
        </w:rPr>
        <w:t>统主</w:t>
      </w:r>
      <w:commentRangeEnd w:id="39"/>
      <w:r w:rsidR="00792EAE">
        <w:rPr>
          <w:rStyle w:val="a8"/>
        </w:rPr>
        <w:commentReference w:id="39"/>
      </w:r>
      <w:r w:rsidR="00301209">
        <w:rPr>
          <w:rFonts w:hint="eastAsia"/>
        </w:rPr>
        <w:t>用例图如</w:t>
      </w:r>
      <w:r w:rsidR="00301209">
        <w:fldChar w:fldCharType="begin"/>
      </w:r>
      <w:r w:rsidR="00301209">
        <w:instrText xml:space="preserve"> </w:instrText>
      </w:r>
      <w:r w:rsidR="00301209">
        <w:rPr>
          <w:rFonts w:hint="eastAsia"/>
        </w:rPr>
        <w:instrText>REF _Ref528104454 \h</w:instrText>
      </w:r>
      <w:r w:rsidR="00301209">
        <w:instrText xml:space="preserve"> </w:instrText>
      </w:r>
      <w:r w:rsidR="00301209">
        <w:fldChar w:fldCharType="separate"/>
      </w:r>
      <w:r w:rsidR="00301209">
        <w:rPr>
          <w:rFonts w:hint="eastAsia"/>
        </w:rPr>
        <w:t>图</w:t>
      </w:r>
      <w:r w:rsidR="00301209">
        <w:rPr>
          <w:rFonts w:hint="eastAsia"/>
        </w:rPr>
        <w:t xml:space="preserve"> </w:t>
      </w:r>
      <w:r w:rsidR="00301209">
        <w:rPr>
          <w:noProof/>
        </w:rPr>
        <w:t>3</w:t>
      </w:r>
      <w:r w:rsidR="00301209">
        <w:noBreakHyphen/>
      </w:r>
      <w:r w:rsidR="00301209">
        <w:rPr>
          <w:noProof/>
        </w:rPr>
        <w:t>1</w:t>
      </w:r>
      <w:r w:rsidR="00301209">
        <w:fldChar w:fldCharType="end"/>
      </w:r>
      <w:r w:rsidR="00301209">
        <w:rPr>
          <w:rFonts w:hint="eastAsia"/>
        </w:rPr>
        <w:t>所示：</w:t>
      </w:r>
    </w:p>
    <w:p w14:paraId="7421F520" w14:textId="7A4A58DB" w:rsidR="003344E5" w:rsidRDefault="00473F81" w:rsidP="00EB1FD8">
      <w:pPr>
        <w:ind w:firstLine="480"/>
      </w:pPr>
      <w:r>
        <w:rPr>
          <w:noProof/>
        </w:rPr>
        <mc:AlternateContent>
          <mc:Choice Requires="wpg">
            <w:drawing>
              <wp:anchor distT="0" distB="0" distL="114300" distR="114300" simplePos="0" relativeHeight="251660288" behindDoc="0" locked="0" layoutInCell="1" allowOverlap="1" wp14:anchorId="15BCFF0D" wp14:editId="62A6704A">
                <wp:simplePos x="0" y="0"/>
                <wp:positionH relativeFrom="margin">
                  <wp:align>center</wp:align>
                </wp:positionH>
                <wp:positionV relativeFrom="paragraph">
                  <wp:posOffset>128270</wp:posOffset>
                </wp:positionV>
                <wp:extent cx="3169920" cy="3017520"/>
                <wp:effectExtent l="0" t="0" r="0" b="0"/>
                <wp:wrapNone/>
                <wp:docPr id="11" name="组合 11"/>
                <wp:cNvGraphicFramePr/>
                <a:graphic xmlns:a="http://schemas.openxmlformats.org/drawingml/2006/main">
                  <a:graphicData uri="http://schemas.microsoft.com/office/word/2010/wordprocessingGroup">
                    <wpg:wgp>
                      <wpg:cNvGrpSpPr/>
                      <wpg:grpSpPr>
                        <a:xfrm>
                          <a:off x="0" y="0"/>
                          <a:ext cx="3169920" cy="3017520"/>
                          <a:chOff x="0" y="0"/>
                          <a:chExt cx="3169920" cy="3017520"/>
                        </a:xfrm>
                      </wpg:grpSpPr>
                      <pic:pic xmlns:pic="http://schemas.openxmlformats.org/drawingml/2006/picture">
                        <pic:nvPicPr>
                          <pic:cNvPr id="9" name="图片 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69920" cy="2733675"/>
                          </a:xfrm>
                          <a:prstGeom prst="rect">
                            <a:avLst/>
                          </a:prstGeom>
                        </pic:spPr>
                      </pic:pic>
                      <wps:wsp>
                        <wps:cNvPr id="10" name="文本框 10"/>
                        <wps:cNvSpPr txBox="1"/>
                        <wps:spPr>
                          <a:xfrm>
                            <a:off x="0" y="2788920"/>
                            <a:ext cx="3169920" cy="228600"/>
                          </a:xfrm>
                          <a:prstGeom prst="rect">
                            <a:avLst/>
                          </a:prstGeom>
                          <a:solidFill>
                            <a:prstClr val="white"/>
                          </a:solidFill>
                          <a:ln>
                            <a:noFill/>
                          </a:ln>
                        </wps:spPr>
                        <wps:txbx>
                          <w:txbxContent>
                            <w:p w14:paraId="618D046C" w14:textId="065DE909" w:rsidR="00F56E97" w:rsidRPr="002A5273" w:rsidRDefault="00F56E97" w:rsidP="00473F81">
                              <w:pPr>
                                <w:pStyle w:val="ae"/>
                                <w:ind w:firstLine="420"/>
                                <w:rPr>
                                  <w:rFonts w:eastAsia="宋体" w:cs="Times New Roman"/>
                                  <w:noProof/>
                                  <w:sz w:val="24"/>
                                </w:rPr>
                              </w:pPr>
                              <w:bookmarkStart w:id="40" w:name="_Ref52810445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40"/>
                              <w:r>
                                <w:t xml:space="preserve"> </w:t>
                              </w:r>
                              <w:r>
                                <w:rPr>
                                  <w:rFonts w:hint="eastAsia"/>
                                </w:rPr>
                                <w:t>系统主用例图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1" o:spid="_x0000_s1029" style="position:absolute;left:0;text-align:left;margin-left:0;margin-top:10.1pt;width:249.6pt;height:237.6pt;z-index:251660288;mso-position-horizontal:center;mso-position-horizontal-relative:margin" coordsize="31699,30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">
                <v:shape id="图片 9" o:spid="_x0000_s1030" type="#_x0000_t75" style="position:absolute;width:31699;height:2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fCn3AAAAA2gAAAA8AAABkcnMvZG93bnJldi54bWxEj0+LwjAUxO+C3yE8wZum7kG0moooix6r&#10;XZC9PZrXP9i8lCba7rffCILHYWZ+w2x3g2nEkzpXW1awmEcgiHOray4V/GTfsxUI55E1NpZJwR85&#10;2CXj0RZjbXu+0PPqSxEg7GJUUHnfxlK6vCKDbm5b4uAVtjPog+xKqTvsA9w08iuKltJgzWGhwpYO&#10;FeX368Mo0PebLbL0Nz315700aZrdSntUajoZ9hsQngb/Cb/bZ61gDa8r4QbI5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d8KfcAAAADaAAAADwAAAAAAAAAAAAAAAACfAgAA&#10;ZHJzL2Rvd25yZXYueG1sUEsFBgAAAAAEAAQA9wAAAIwDAAAAAA==&#10;">
                  <v:imagedata r:id="rId25" o:title=""/>
                  <v:path arrowok="t"/>
                </v:shape>
                <v:shape id="文本框 10" o:spid="_x0000_s1031" type="#_x0000_t202" style="position:absolute;top:27889;width:3169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618D046C" w14:textId="065DE909" w:rsidR="00F56E97" w:rsidRPr="002A5273" w:rsidRDefault="00F56E97" w:rsidP="00473F81">
                        <w:pPr>
                          <w:pStyle w:val="ae"/>
                          <w:ind w:firstLine="420"/>
                          <w:rPr>
                            <w:rFonts w:eastAsia="宋体" w:cs="Times New Roman"/>
                            <w:noProof/>
                            <w:sz w:val="24"/>
                          </w:rPr>
                        </w:pPr>
                        <w:bookmarkStart w:id="41" w:name="_Ref52810445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41"/>
                        <w:r>
                          <w:t xml:space="preserve"> </w:t>
                        </w:r>
                        <w:r>
                          <w:rPr>
                            <w:rFonts w:hint="eastAsia"/>
                          </w:rPr>
                          <w:t>系统主用例图</w:t>
                        </w:r>
                      </w:p>
                    </w:txbxContent>
                  </v:textbox>
                </v:shape>
                <w10:wrap anchorx="margin"/>
              </v:group>
            </w:pict>
          </mc:Fallback>
        </mc:AlternateContent>
      </w:r>
    </w:p>
    <w:p w14:paraId="2E12FA28" w14:textId="7B090B70" w:rsidR="00EB1FD8" w:rsidRDefault="00EB1FD8" w:rsidP="00EB1FD8">
      <w:pPr>
        <w:ind w:firstLine="480"/>
      </w:pPr>
    </w:p>
    <w:p w14:paraId="0BE44703" w14:textId="21280DEA" w:rsidR="00EB1FD8" w:rsidRDefault="00EB1FD8" w:rsidP="00EB1FD8">
      <w:pPr>
        <w:ind w:firstLine="480"/>
      </w:pPr>
    </w:p>
    <w:p w14:paraId="18AA8D85" w14:textId="17EE57CD" w:rsidR="00EB1FD8" w:rsidRDefault="00EB1FD8" w:rsidP="00EB1FD8">
      <w:pPr>
        <w:ind w:firstLine="480"/>
      </w:pPr>
    </w:p>
    <w:p w14:paraId="2DAB0633" w14:textId="49951756" w:rsidR="00EB1FD8" w:rsidRDefault="00EB1FD8" w:rsidP="00EB1FD8">
      <w:pPr>
        <w:ind w:firstLine="480"/>
      </w:pPr>
    </w:p>
    <w:p w14:paraId="77AD2544" w14:textId="65BEEE9C" w:rsidR="00EB1FD8" w:rsidRDefault="00EB1FD8" w:rsidP="00EB1FD8">
      <w:pPr>
        <w:ind w:firstLine="480"/>
      </w:pPr>
    </w:p>
    <w:p w14:paraId="68D4D5C0" w14:textId="6385E46A" w:rsidR="00EB1FD8" w:rsidRDefault="00EB1FD8" w:rsidP="00EB1FD8">
      <w:pPr>
        <w:ind w:firstLine="480"/>
      </w:pPr>
    </w:p>
    <w:p w14:paraId="2298A40E" w14:textId="35C18710" w:rsidR="00EB1FD8" w:rsidRDefault="00EB1FD8" w:rsidP="00EB1FD8">
      <w:pPr>
        <w:ind w:firstLine="480"/>
      </w:pPr>
    </w:p>
    <w:p w14:paraId="5C673ED0" w14:textId="5F1A2AEF" w:rsidR="00EB1FD8" w:rsidRDefault="00EB1FD8" w:rsidP="00EB1FD8">
      <w:pPr>
        <w:ind w:firstLine="480"/>
      </w:pPr>
    </w:p>
    <w:p w14:paraId="09EE0D1C" w14:textId="5F78203B" w:rsidR="00EB1FD8" w:rsidRDefault="00EB1FD8" w:rsidP="00EB1FD8">
      <w:pPr>
        <w:ind w:firstLine="480"/>
      </w:pPr>
    </w:p>
    <w:p w14:paraId="1E795FF6" w14:textId="076DE5F7" w:rsidR="00EB1FD8" w:rsidRDefault="00EB1FD8" w:rsidP="00EB1FD8">
      <w:pPr>
        <w:ind w:firstLine="480"/>
      </w:pPr>
    </w:p>
    <w:p w14:paraId="1E1BE297" w14:textId="0BEA367A" w:rsidR="00EB1FD8" w:rsidRDefault="00EB1FD8" w:rsidP="00EB1FD8">
      <w:pPr>
        <w:ind w:firstLine="480"/>
      </w:pPr>
    </w:p>
    <w:p w14:paraId="48B656CE" w14:textId="77777777" w:rsidR="00EB1FD8" w:rsidRDefault="00EB1FD8" w:rsidP="00EB1FD8">
      <w:pPr>
        <w:ind w:firstLine="480"/>
      </w:pPr>
    </w:p>
    <w:p w14:paraId="78772EFF" w14:textId="77777777" w:rsidR="00EB1FD8" w:rsidRDefault="00EB1FD8" w:rsidP="00EB1FD8">
      <w:pPr>
        <w:ind w:firstLine="480"/>
      </w:pPr>
    </w:p>
    <w:p w14:paraId="63D4050B" w14:textId="779F5CAA" w:rsidR="00EB1FD8" w:rsidRDefault="00EB1FD8" w:rsidP="00EB1FD8">
      <w:pPr>
        <w:ind w:firstLine="480"/>
      </w:pPr>
    </w:p>
    <w:p w14:paraId="37B2D135" w14:textId="7BD43450" w:rsidR="00844490" w:rsidRDefault="00844490" w:rsidP="00EB1FD8">
      <w:pPr>
        <w:ind w:firstLine="480"/>
      </w:pPr>
    </w:p>
    <w:p w14:paraId="16E7D461" w14:textId="041320AA" w:rsidR="00844490" w:rsidRDefault="00877248" w:rsidP="00EB1FD8">
      <w:pPr>
        <w:ind w:firstLine="480"/>
      </w:pPr>
      <w:r>
        <w:rPr>
          <w:rFonts w:hint="eastAsia"/>
        </w:rPr>
        <w:t>在系统的前台中，访客可以对平台的大致信息做一个了解，在注册成为商家或是客户后，根据登录信息，系统会自动选择进入用户或是商家的页面从而执行不同的操作。</w:t>
      </w:r>
    </w:p>
    <w:p w14:paraId="6341968C" w14:textId="36332241" w:rsidR="00844490" w:rsidRDefault="00844490" w:rsidP="00EB1FD8">
      <w:pPr>
        <w:ind w:firstLine="480"/>
      </w:pPr>
    </w:p>
    <w:p w14:paraId="5CB40B21" w14:textId="3B29FB31" w:rsidR="00844490" w:rsidRDefault="00AF1529" w:rsidP="00EB1FD8">
      <w:pPr>
        <w:ind w:firstLine="480"/>
      </w:pPr>
      <w:r>
        <w:rPr>
          <w:noProof/>
        </w:rPr>
        <mc:AlternateContent>
          <mc:Choice Requires="wpg">
            <w:drawing>
              <wp:anchor distT="0" distB="0" distL="114300" distR="114300" simplePos="0" relativeHeight="251664384" behindDoc="0" locked="0" layoutInCell="1" allowOverlap="1" wp14:anchorId="54965300" wp14:editId="262EB8B3">
                <wp:simplePos x="0" y="0"/>
                <wp:positionH relativeFrom="column">
                  <wp:posOffset>711835</wp:posOffset>
                </wp:positionH>
                <wp:positionV relativeFrom="paragraph">
                  <wp:posOffset>6350</wp:posOffset>
                </wp:positionV>
                <wp:extent cx="3693795" cy="3192780"/>
                <wp:effectExtent l="0" t="0" r="1905" b="7620"/>
                <wp:wrapNone/>
                <wp:docPr id="17" name="组合 17"/>
                <wp:cNvGraphicFramePr/>
                <a:graphic xmlns:a="http://schemas.openxmlformats.org/drawingml/2006/main">
                  <a:graphicData uri="http://schemas.microsoft.com/office/word/2010/wordprocessingGroup">
                    <wpg:wgp>
                      <wpg:cNvGrpSpPr/>
                      <wpg:grpSpPr>
                        <a:xfrm>
                          <a:off x="0" y="0"/>
                          <a:ext cx="3693795" cy="3192780"/>
                          <a:chOff x="0" y="0"/>
                          <a:chExt cx="3693795" cy="3192780"/>
                        </a:xfrm>
                      </wpg:grpSpPr>
                      <pic:pic xmlns:pic="http://schemas.openxmlformats.org/drawingml/2006/picture">
                        <pic:nvPicPr>
                          <pic:cNvPr id="15" name="图片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693795" cy="2903220"/>
                          </a:xfrm>
                          <a:prstGeom prst="rect">
                            <a:avLst/>
                          </a:prstGeom>
                        </pic:spPr>
                      </pic:pic>
                      <wps:wsp>
                        <wps:cNvPr id="16" name="文本框 16"/>
                        <wps:cNvSpPr txBox="1"/>
                        <wps:spPr>
                          <a:xfrm>
                            <a:off x="0" y="2964180"/>
                            <a:ext cx="3693795" cy="228600"/>
                          </a:xfrm>
                          <a:prstGeom prst="rect">
                            <a:avLst/>
                          </a:prstGeom>
                          <a:solidFill>
                            <a:prstClr val="white"/>
                          </a:solidFill>
                          <a:ln>
                            <a:noFill/>
                          </a:ln>
                        </wps:spPr>
                        <wps:txbx>
                          <w:txbxContent>
                            <w:p w14:paraId="740D151A" w14:textId="2088169A" w:rsidR="00F56E97" w:rsidRPr="009C7755" w:rsidRDefault="00F56E97" w:rsidP="0022393D">
                              <w:pPr>
                                <w:pStyle w:val="ae"/>
                                <w:ind w:firstLine="420"/>
                                <w:rPr>
                                  <w:rFonts w:eastAsia="宋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系统前台用例图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7" o:spid="_x0000_s1032" style="position:absolute;left:0;text-align:left;margin-left:56.05pt;margin-top:.5pt;width:290.85pt;height:251.4pt;z-index:251664384" coordsize="36937,31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">
                <v:shape id="图片 15" o:spid="_x0000_s1033" type="#_x0000_t75" style="position:absolute;width:36937;height:29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TdNTBAAAA2wAAAA8AAABkcnMvZG93bnJldi54bWxET02LwjAQvQv+hzCCN01dcZFqFF0U9CTr&#10;9uJtbMam2ExKE7X6683Cwt7m8T5nvmxtJe7U+NKxgtEwAUGcO11yoSD72Q6mIHxA1lg5JgVP8rBc&#10;dDtzTLV78Dfdj6EQMYR9igpMCHUqpc8NWfRDVxNH7uIaiyHCppC6wUcMt5X8SJJPabHk2GCwpi9D&#10;+fV4swoSt1+bzXlf3nbZKDsdfP1y44lS/V67moEI1IZ/8Z97p+P8Cfz+Eg+Qi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iTdNTBAAAA2wAAAA8AAAAAAAAAAAAAAAAAnwIA&#10;AGRycy9kb3ducmV2LnhtbFBLBQYAAAAABAAEAPcAAACNAwAAAAA=&#10;">
                  <v:imagedata r:id="rId27" o:title=""/>
                  <v:path arrowok="t"/>
                </v:shape>
                <v:shape id="文本框 16" o:spid="_x0000_s1034" type="#_x0000_t202" style="position:absolute;top:29641;width:369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14:paraId="740D151A" w14:textId="2088169A" w:rsidR="00F56E97" w:rsidRPr="009C7755" w:rsidRDefault="00F56E97" w:rsidP="0022393D">
                        <w:pPr>
                          <w:pStyle w:val="ae"/>
                          <w:ind w:firstLine="420"/>
                          <w:rPr>
                            <w:rFonts w:eastAsia="宋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系统前台用例图</w:t>
                        </w:r>
                      </w:p>
                    </w:txbxContent>
                  </v:textbox>
                </v:shape>
              </v:group>
            </w:pict>
          </mc:Fallback>
        </mc:AlternateContent>
      </w:r>
    </w:p>
    <w:p w14:paraId="5C34D9C6" w14:textId="3CDCE5F5" w:rsidR="00844490" w:rsidRDefault="00844490" w:rsidP="00EB1FD8">
      <w:pPr>
        <w:ind w:firstLine="480"/>
      </w:pPr>
    </w:p>
    <w:p w14:paraId="4D4FF1DB" w14:textId="29B7E85D" w:rsidR="00844490" w:rsidRDefault="00844490" w:rsidP="00EB1FD8">
      <w:pPr>
        <w:ind w:firstLine="480"/>
      </w:pPr>
    </w:p>
    <w:p w14:paraId="0F59FB73" w14:textId="17E90385" w:rsidR="00844490" w:rsidRDefault="00844490" w:rsidP="00EB1FD8">
      <w:pPr>
        <w:ind w:firstLine="480"/>
      </w:pPr>
    </w:p>
    <w:p w14:paraId="6138C8C0" w14:textId="684CBAAE" w:rsidR="00844490" w:rsidRDefault="00844490" w:rsidP="00EB1FD8">
      <w:pPr>
        <w:ind w:firstLine="480"/>
      </w:pPr>
    </w:p>
    <w:p w14:paraId="62A28258" w14:textId="63F9159A" w:rsidR="00844490" w:rsidRDefault="00844490" w:rsidP="00EB1FD8">
      <w:pPr>
        <w:ind w:firstLine="480"/>
      </w:pPr>
    </w:p>
    <w:p w14:paraId="632B6193" w14:textId="1A6770F2" w:rsidR="00844490" w:rsidRDefault="00844490" w:rsidP="00EB1FD8">
      <w:pPr>
        <w:ind w:firstLine="480"/>
      </w:pPr>
    </w:p>
    <w:p w14:paraId="606B2101" w14:textId="39088A2D" w:rsidR="00844490" w:rsidRDefault="00844490" w:rsidP="00EB1FD8">
      <w:pPr>
        <w:ind w:firstLine="480"/>
      </w:pPr>
    </w:p>
    <w:p w14:paraId="2E0FBA19" w14:textId="0EF663BE" w:rsidR="00844490" w:rsidRDefault="00844490" w:rsidP="00EB1FD8">
      <w:pPr>
        <w:ind w:firstLine="480"/>
      </w:pPr>
    </w:p>
    <w:p w14:paraId="0C4273D3" w14:textId="714601EC" w:rsidR="00844490" w:rsidRDefault="00844490" w:rsidP="00EB1FD8">
      <w:pPr>
        <w:ind w:firstLine="480"/>
      </w:pPr>
    </w:p>
    <w:p w14:paraId="55E58DA0" w14:textId="7953F21C" w:rsidR="00844490" w:rsidRDefault="00844490" w:rsidP="00EB1FD8">
      <w:pPr>
        <w:ind w:firstLine="480"/>
      </w:pPr>
    </w:p>
    <w:p w14:paraId="7FC7033B" w14:textId="1104ED2E" w:rsidR="00844490" w:rsidRDefault="00844490" w:rsidP="00EB1FD8">
      <w:pPr>
        <w:ind w:firstLine="480"/>
      </w:pPr>
    </w:p>
    <w:p w14:paraId="42342F49" w14:textId="4529BE0C" w:rsidR="00844490" w:rsidRDefault="00844490" w:rsidP="00EB1FD8">
      <w:pPr>
        <w:ind w:firstLine="480"/>
      </w:pPr>
    </w:p>
    <w:p w14:paraId="66E6B0E5" w14:textId="01BD388C" w:rsidR="00844490" w:rsidRDefault="00844490" w:rsidP="00EB1FD8">
      <w:pPr>
        <w:ind w:firstLine="480"/>
      </w:pPr>
    </w:p>
    <w:p w14:paraId="3EAB66B5" w14:textId="2D3F0C79" w:rsidR="00844490" w:rsidRDefault="00877248" w:rsidP="00877248">
      <w:pPr>
        <w:ind w:firstLine="480"/>
      </w:pPr>
      <w:r>
        <w:rPr>
          <w:rFonts w:hint="eastAsia"/>
        </w:rPr>
        <w:t>相应的，在系统的后台中，管理员执行登录操作进入后台页面，可以看到系统中已存在的商家，用户，订单等信息，还可以对这些信息做管理操作</w:t>
      </w:r>
    </w:p>
    <w:p w14:paraId="250E8723" w14:textId="40D37AE4" w:rsidR="00DF7845" w:rsidRDefault="00DF7845" w:rsidP="00EB1FD8">
      <w:pPr>
        <w:ind w:firstLine="480"/>
      </w:pPr>
    </w:p>
    <w:p w14:paraId="5EC17C2B" w14:textId="0C094433" w:rsidR="00AF1529" w:rsidRDefault="00AF1529" w:rsidP="00EB1FD8">
      <w:pPr>
        <w:ind w:firstLine="480"/>
      </w:pPr>
    </w:p>
    <w:p w14:paraId="07C79038" w14:textId="7D118AA1" w:rsidR="00AF1529" w:rsidRDefault="00AF1529" w:rsidP="00EB1FD8">
      <w:pPr>
        <w:ind w:firstLine="480"/>
      </w:pPr>
      <w:r>
        <w:rPr>
          <w:noProof/>
        </w:rPr>
        <mc:AlternateContent>
          <mc:Choice Requires="wpg">
            <w:drawing>
              <wp:anchor distT="0" distB="0" distL="114300" distR="114300" simplePos="0" relativeHeight="251668480" behindDoc="0" locked="0" layoutInCell="1" allowOverlap="1" wp14:anchorId="26F5D617" wp14:editId="4662EC64">
                <wp:simplePos x="0" y="0"/>
                <wp:positionH relativeFrom="page">
                  <wp:align>center</wp:align>
                </wp:positionH>
                <wp:positionV relativeFrom="paragraph">
                  <wp:posOffset>67310</wp:posOffset>
                </wp:positionV>
                <wp:extent cx="2987040" cy="2606040"/>
                <wp:effectExtent l="0" t="0" r="3810" b="3810"/>
                <wp:wrapNone/>
                <wp:docPr id="20" name="组合 20"/>
                <wp:cNvGraphicFramePr/>
                <a:graphic xmlns:a="http://schemas.openxmlformats.org/drawingml/2006/main">
                  <a:graphicData uri="http://schemas.microsoft.com/office/word/2010/wordprocessingGroup">
                    <wpg:wgp>
                      <wpg:cNvGrpSpPr/>
                      <wpg:grpSpPr>
                        <a:xfrm>
                          <a:off x="0" y="0"/>
                          <a:ext cx="2987040" cy="2606040"/>
                          <a:chOff x="0" y="0"/>
                          <a:chExt cx="2987040" cy="2606040"/>
                        </a:xfrm>
                      </wpg:grpSpPr>
                      <pic:pic xmlns:pic="http://schemas.openxmlformats.org/drawingml/2006/picture">
                        <pic:nvPicPr>
                          <pic:cNvPr id="18" name="图片 1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987040" cy="2319020"/>
                          </a:xfrm>
                          <a:prstGeom prst="rect">
                            <a:avLst/>
                          </a:prstGeom>
                        </pic:spPr>
                      </pic:pic>
                      <wps:wsp>
                        <wps:cNvPr id="19" name="文本框 19"/>
                        <wps:cNvSpPr txBox="1"/>
                        <wps:spPr>
                          <a:xfrm>
                            <a:off x="0" y="2377440"/>
                            <a:ext cx="2987040" cy="228600"/>
                          </a:xfrm>
                          <a:prstGeom prst="rect">
                            <a:avLst/>
                          </a:prstGeom>
                          <a:solidFill>
                            <a:prstClr val="white"/>
                          </a:solidFill>
                          <a:ln>
                            <a:noFill/>
                          </a:ln>
                        </wps:spPr>
                        <wps:txbx>
                          <w:txbxContent>
                            <w:p w14:paraId="27D0B411" w14:textId="48990D08" w:rsidR="00F56E97" w:rsidRPr="00314BA4" w:rsidRDefault="00F56E97" w:rsidP="00AF1529">
                              <w:pPr>
                                <w:pStyle w:val="ae"/>
                                <w:ind w:firstLine="420"/>
                                <w:rPr>
                                  <w:rFonts w:eastAsia="宋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系统后台用例图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20" o:spid="_x0000_s1035" style="position:absolute;left:0;text-align:left;margin-left:0;margin-top:5.3pt;width:235.2pt;height:205.2pt;z-index:251668480;mso-position-horizontal:center;mso-position-horizontal-relative:page" coordsize="29870,2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">
                <v:shape id="图片 18" o:spid="_x0000_s1036" type="#_x0000_t75" style="position:absolute;width:29870;height:23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mdYbEAAAA2wAAAA8AAABkcnMvZG93bnJldi54bWxEj0FrwkAQhe+C/2GZghfRjR5Cja4iiiKt&#10;F23xPGanSTA7G7Krxn/fORR6m+G9ee+bxapztXpQGyrPBibjBBRx7m3FhYHvr93oHVSIyBZrz2Tg&#10;RQFWy35vgZn1Tz7R4xwLJSEcMjRQxthkWoe8JIdh7Bti0X586zDK2hbatviUcFfraZKk2mHF0lBi&#10;Q5uS8tv57gysw3a43x7Drb7OPq0+HNN0d/kwZvDWreegInXx3/x3fbCCL7Dyiwy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mdYbEAAAA2wAAAA8AAAAAAAAAAAAAAAAA&#10;nwIAAGRycy9kb3ducmV2LnhtbFBLBQYAAAAABAAEAPcAAACQAwAAAAA=&#10;">
                  <v:imagedata r:id="rId29" o:title=""/>
                  <v:path arrowok="t"/>
                </v:shape>
                <v:shape id="文本框 19" o:spid="_x0000_s1037" type="#_x0000_t202" style="position:absolute;top:23774;width:2987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14:paraId="27D0B411" w14:textId="48990D08" w:rsidR="00F56E97" w:rsidRPr="00314BA4" w:rsidRDefault="00F56E97" w:rsidP="00AF1529">
                        <w:pPr>
                          <w:pStyle w:val="ae"/>
                          <w:ind w:firstLine="420"/>
                          <w:rPr>
                            <w:rFonts w:eastAsia="宋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系统后台用例图</w:t>
                        </w:r>
                      </w:p>
                    </w:txbxContent>
                  </v:textbox>
                </v:shape>
                <w10:wrap anchorx="page"/>
              </v:group>
            </w:pict>
          </mc:Fallback>
        </mc:AlternateContent>
      </w:r>
    </w:p>
    <w:p w14:paraId="70A821FF" w14:textId="7839E8F2" w:rsidR="00AF1529" w:rsidRDefault="00AF1529" w:rsidP="00EB1FD8">
      <w:pPr>
        <w:ind w:firstLine="480"/>
      </w:pPr>
    </w:p>
    <w:p w14:paraId="4613BB52" w14:textId="6C469347" w:rsidR="00AF1529" w:rsidRDefault="00AF1529" w:rsidP="00EB1FD8">
      <w:pPr>
        <w:ind w:firstLine="480"/>
      </w:pPr>
    </w:p>
    <w:p w14:paraId="6A8D0B4B" w14:textId="0A266DE3" w:rsidR="00AF1529" w:rsidRDefault="00AF1529" w:rsidP="00EB1FD8">
      <w:pPr>
        <w:ind w:firstLine="480"/>
      </w:pPr>
    </w:p>
    <w:p w14:paraId="7F525223" w14:textId="05A3C9FA" w:rsidR="00AF1529" w:rsidRDefault="00AF1529" w:rsidP="00EB1FD8">
      <w:pPr>
        <w:ind w:firstLine="480"/>
      </w:pPr>
    </w:p>
    <w:p w14:paraId="7788240E" w14:textId="4A98749F" w:rsidR="00AF1529" w:rsidRDefault="00AF1529" w:rsidP="00EB1FD8">
      <w:pPr>
        <w:ind w:firstLine="480"/>
      </w:pPr>
    </w:p>
    <w:p w14:paraId="55BEE169" w14:textId="2B8AAA04" w:rsidR="00AF1529" w:rsidRDefault="00AF1529" w:rsidP="00EB1FD8">
      <w:pPr>
        <w:ind w:firstLine="480"/>
      </w:pPr>
    </w:p>
    <w:p w14:paraId="01A938E5" w14:textId="5D837451" w:rsidR="00AF1529" w:rsidRDefault="00AF1529" w:rsidP="00EB1FD8">
      <w:pPr>
        <w:ind w:firstLine="480"/>
      </w:pPr>
    </w:p>
    <w:p w14:paraId="171241B6" w14:textId="77777777" w:rsidR="00AF1529" w:rsidRDefault="00AF1529" w:rsidP="00EB1FD8">
      <w:pPr>
        <w:ind w:firstLine="480"/>
      </w:pPr>
    </w:p>
    <w:p w14:paraId="67295C12" w14:textId="7D7093E8" w:rsidR="00AF1529" w:rsidRDefault="00AF1529" w:rsidP="00EB1FD8">
      <w:pPr>
        <w:ind w:firstLine="480"/>
      </w:pPr>
    </w:p>
    <w:p w14:paraId="62E73945" w14:textId="546F6737" w:rsidR="00AF1529" w:rsidRDefault="00AF1529" w:rsidP="00EB1FD8">
      <w:pPr>
        <w:ind w:firstLine="480"/>
      </w:pPr>
    </w:p>
    <w:p w14:paraId="50D792A1" w14:textId="00DA5790" w:rsidR="00AF1529" w:rsidRDefault="00AF1529" w:rsidP="00EB1FD8">
      <w:pPr>
        <w:ind w:firstLine="480"/>
      </w:pPr>
    </w:p>
    <w:p w14:paraId="1EA89399" w14:textId="18E969BC" w:rsidR="00E6093C" w:rsidRPr="00E6093C" w:rsidRDefault="00E6093C" w:rsidP="00E6093C">
      <w:pPr>
        <w:pStyle w:val="2"/>
        <w:spacing w:after="156"/>
      </w:pPr>
      <w:bookmarkStart w:id="42" w:name="_Toc528139472"/>
      <w:r>
        <w:rPr>
          <w:rFonts w:hint="eastAsia"/>
        </w:rPr>
        <w:lastRenderedPageBreak/>
        <w:t>小结</w:t>
      </w:r>
      <w:bookmarkEnd w:id="42"/>
    </w:p>
    <w:p w14:paraId="39C40A3E" w14:textId="6768FEF3" w:rsidR="00E6093C" w:rsidRDefault="00D170F0" w:rsidP="00D170F0">
      <w:pPr>
        <w:ind w:firstLine="480"/>
        <w:sectPr w:rsidR="00E6093C" w:rsidSect="004D4252">
          <w:pgSz w:w="11906" w:h="16838"/>
          <w:pgMar w:top="1418" w:right="1701" w:bottom="1418" w:left="1701" w:header="851" w:footer="850" w:gutter="454"/>
          <w:cols w:space="425"/>
          <w:docGrid w:type="lines" w:linePitch="312"/>
        </w:sectPr>
      </w:pPr>
      <w:r>
        <w:rPr>
          <w:rFonts w:hint="eastAsia"/>
        </w:rPr>
        <w:t>在本章中，</w:t>
      </w:r>
      <w:r w:rsidR="00701000">
        <w:rPr>
          <w:rFonts w:hint="eastAsia"/>
        </w:rPr>
        <w:t>主要</w:t>
      </w:r>
      <w:r>
        <w:rPr>
          <w:rFonts w:hint="eastAsia"/>
        </w:rPr>
        <w:t>对系统的可行性做了一个细致的分析</w:t>
      </w:r>
      <w:r w:rsidR="004625CF">
        <w:rPr>
          <w:rFonts w:hint="eastAsia"/>
        </w:rPr>
        <w:t>，并针对平台提出了不同的需求</w:t>
      </w:r>
      <w:r>
        <w:rPr>
          <w:rFonts w:hint="eastAsia"/>
        </w:rPr>
        <w:t>，对系统所需要达到的各种</w:t>
      </w:r>
      <w:r w:rsidR="004625CF">
        <w:rPr>
          <w:rFonts w:hint="eastAsia"/>
        </w:rPr>
        <w:t>要</w:t>
      </w:r>
      <w:r>
        <w:rPr>
          <w:rFonts w:hint="eastAsia"/>
        </w:rPr>
        <w:t>求进行了划分角色的操作，每一个角色都有对应的用例，而且每一个角色都不能越权，各司其职。</w:t>
      </w:r>
    </w:p>
    <w:p w14:paraId="05256C7A" w14:textId="647A0FFB" w:rsidR="003D523E" w:rsidRDefault="003D523E" w:rsidP="00E6093C">
      <w:pPr>
        <w:pStyle w:val="1"/>
        <w:spacing w:after="312"/>
      </w:pPr>
      <w:bookmarkStart w:id="43" w:name="_Toc528139473"/>
      <w:r>
        <w:rPr>
          <w:rFonts w:hint="eastAsia"/>
        </w:rPr>
        <w:lastRenderedPageBreak/>
        <w:t>系统概要</w:t>
      </w:r>
      <w:commentRangeStart w:id="44"/>
      <w:r>
        <w:rPr>
          <w:rFonts w:hint="eastAsia"/>
        </w:rPr>
        <w:t>设计</w:t>
      </w:r>
      <w:bookmarkEnd w:id="43"/>
      <w:commentRangeEnd w:id="44"/>
      <w:r w:rsidR="00792EAE">
        <w:rPr>
          <w:rStyle w:val="a8"/>
          <w:rFonts w:eastAsia="宋体"/>
          <w:bCs w:val="0"/>
          <w:kern w:val="2"/>
        </w:rPr>
        <w:commentReference w:id="44"/>
      </w:r>
    </w:p>
    <w:p w14:paraId="63B217DD" w14:textId="77777777" w:rsidR="004266BE" w:rsidRDefault="00BE299D" w:rsidP="005A7DEA">
      <w:pPr>
        <w:pStyle w:val="2"/>
        <w:spacing w:after="156"/>
      </w:pPr>
      <w:bookmarkStart w:id="45" w:name="_Toc528139474"/>
      <w:r>
        <w:rPr>
          <w:rFonts w:hint="eastAsia"/>
        </w:rPr>
        <w:t>系统</w:t>
      </w:r>
      <w:r w:rsidR="005A7DEA">
        <w:rPr>
          <w:rFonts w:hint="eastAsia"/>
        </w:rPr>
        <w:t>功能模块设计</w:t>
      </w:r>
      <w:bookmarkEnd w:id="45"/>
    </w:p>
    <w:p w14:paraId="52F521F4" w14:textId="21CC1876" w:rsidR="005A7DEA" w:rsidRDefault="005A7DEA" w:rsidP="005A7DEA">
      <w:pPr>
        <w:pStyle w:val="2"/>
        <w:spacing w:after="156"/>
      </w:pPr>
      <w:bookmarkStart w:id="46" w:name="_Toc528139475"/>
      <w:r>
        <w:rPr>
          <w:rFonts w:hint="eastAsia"/>
        </w:rPr>
        <w:t>系统数据库设计</w:t>
      </w:r>
      <w:bookmarkEnd w:id="46"/>
    </w:p>
    <w:p w14:paraId="2DD32270" w14:textId="629B5537" w:rsidR="00B27C55" w:rsidRDefault="00B27C55" w:rsidP="00B27C55">
      <w:pPr>
        <w:ind w:firstLine="480"/>
      </w:pPr>
      <w:r>
        <w:rPr>
          <w:rFonts w:hint="eastAsia"/>
        </w:rPr>
        <w:t>数据库需求</w:t>
      </w:r>
    </w:p>
    <w:p w14:paraId="7C211464" w14:textId="1067C375" w:rsidR="00B27C55" w:rsidRDefault="00B27C55" w:rsidP="00B27C55">
      <w:pPr>
        <w:ind w:firstLine="480"/>
      </w:pPr>
      <w:r>
        <w:rPr>
          <w:rFonts w:hint="eastAsia"/>
        </w:rPr>
        <w:t>数据库概念设计</w:t>
      </w:r>
    </w:p>
    <w:p w14:paraId="77C21E5E" w14:textId="1279E92E" w:rsidR="004F5F6D" w:rsidRPr="00B27C55" w:rsidRDefault="004F5F6D" w:rsidP="00B27C55">
      <w:pPr>
        <w:ind w:firstLine="480"/>
      </w:pPr>
      <w:r>
        <w:rPr>
          <w:rFonts w:hint="eastAsia"/>
        </w:rPr>
        <w:t>数据库物理结构设计</w:t>
      </w:r>
    </w:p>
    <w:p w14:paraId="2810E653" w14:textId="212469CE" w:rsidR="005A7DEA" w:rsidRDefault="005A7DEA" w:rsidP="005A7DEA">
      <w:pPr>
        <w:pStyle w:val="2"/>
        <w:spacing w:after="156"/>
        <w:sectPr w:rsidR="005A7DEA" w:rsidSect="004D4252">
          <w:pgSz w:w="11906" w:h="16838"/>
          <w:pgMar w:top="1418" w:right="1701" w:bottom="1418" w:left="1701" w:header="851" w:footer="850" w:gutter="454"/>
          <w:cols w:space="425"/>
          <w:docGrid w:type="lines" w:linePitch="312"/>
        </w:sectPr>
      </w:pPr>
      <w:bookmarkStart w:id="47" w:name="_Toc528139476"/>
      <w:r>
        <w:rPr>
          <w:rFonts w:hint="eastAsia"/>
        </w:rPr>
        <w:t>小结</w:t>
      </w:r>
      <w:bookmarkEnd w:id="47"/>
    </w:p>
    <w:p w14:paraId="44D08056" w14:textId="539F79CF" w:rsidR="003D523E" w:rsidRDefault="00EC1204" w:rsidP="00E6093C">
      <w:pPr>
        <w:pStyle w:val="1"/>
        <w:spacing w:after="312"/>
      </w:pPr>
      <w:bookmarkStart w:id="48" w:name="_Toc528139477"/>
      <w:r>
        <w:rPr>
          <w:rFonts w:hint="eastAsia"/>
        </w:rPr>
        <w:lastRenderedPageBreak/>
        <w:t>系统设计与实现</w:t>
      </w:r>
      <w:bookmarkEnd w:id="48"/>
    </w:p>
    <w:p w14:paraId="4540F55A" w14:textId="77777777" w:rsidR="005A7DEA" w:rsidRDefault="00E03E91" w:rsidP="00E03E91">
      <w:pPr>
        <w:pStyle w:val="2"/>
        <w:spacing w:after="156"/>
      </w:pPr>
      <w:bookmarkStart w:id="49" w:name="_Toc528139478"/>
      <w:r>
        <w:rPr>
          <w:rFonts w:hint="eastAsia"/>
        </w:rPr>
        <w:t>系统文件结构设计</w:t>
      </w:r>
      <w:bookmarkEnd w:id="49"/>
    </w:p>
    <w:p w14:paraId="06525677" w14:textId="3DDF4121" w:rsidR="00E03E91" w:rsidRDefault="00E03E91" w:rsidP="00E03E91">
      <w:pPr>
        <w:pStyle w:val="2"/>
        <w:spacing w:after="156"/>
      </w:pPr>
      <w:bookmarkStart w:id="50" w:name="_Toc528139479"/>
      <w:r>
        <w:rPr>
          <w:rFonts w:hint="eastAsia"/>
        </w:rPr>
        <w:t>模块业务流程设计</w:t>
      </w:r>
      <w:bookmarkEnd w:id="50"/>
    </w:p>
    <w:p w14:paraId="38D26D53" w14:textId="7D1A30C3" w:rsidR="00E03E91" w:rsidRDefault="00E03E91" w:rsidP="008E63F2">
      <w:pPr>
        <w:ind w:firstLine="480"/>
      </w:pPr>
      <w:r>
        <w:rPr>
          <w:rFonts w:hint="eastAsia"/>
        </w:rPr>
        <w:t>访客注册</w:t>
      </w:r>
    </w:p>
    <w:p w14:paraId="29810DF3" w14:textId="77777777" w:rsidR="00E03E91" w:rsidRDefault="00E03E91" w:rsidP="008E63F2">
      <w:pPr>
        <w:ind w:firstLine="480"/>
      </w:pPr>
      <w:r>
        <w:rPr>
          <w:rFonts w:hint="eastAsia"/>
        </w:rPr>
        <w:t>平台管理方登录</w:t>
      </w:r>
    </w:p>
    <w:p w14:paraId="5C70ED05" w14:textId="77777777" w:rsidR="00E03E91" w:rsidRDefault="00E03E91" w:rsidP="008E63F2">
      <w:pPr>
        <w:ind w:firstLine="480"/>
      </w:pPr>
      <w:r>
        <w:rPr>
          <w:rFonts w:hint="eastAsia"/>
        </w:rPr>
        <w:t>打印店方登录</w:t>
      </w:r>
    </w:p>
    <w:p w14:paraId="1E7E89DD" w14:textId="77777777" w:rsidR="00E03E91" w:rsidRDefault="00E03E91" w:rsidP="008E63F2">
      <w:pPr>
        <w:ind w:firstLine="480"/>
      </w:pPr>
      <w:r>
        <w:rPr>
          <w:rFonts w:hint="eastAsia"/>
        </w:rPr>
        <w:t>用户登录</w:t>
      </w:r>
    </w:p>
    <w:p w14:paraId="6CE51224" w14:textId="77777777" w:rsidR="00E03E91" w:rsidRDefault="00E03E91" w:rsidP="00E03E91">
      <w:pPr>
        <w:pStyle w:val="2"/>
        <w:spacing w:after="156"/>
      </w:pPr>
      <w:bookmarkStart w:id="51" w:name="_Toc528139480"/>
      <w:r>
        <w:rPr>
          <w:rFonts w:hint="eastAsia"/>
        </w:rPr>
        <w:t>系统实现重要代码</w:t>
      </w:r>
      <w:bookmarkEnd w:id="51"/>
    </w:p>
    <w:p w14:paraId="42937195" w14:textId="2AF5D7E8" w:rsidR="00E03E91" w:rsidRPr="005A7DEA" w:rsidRDefault="00E03E91" w:rsidP="00E03E91">
      <w:pPr>
        <w:pStyle w:val="2"/>
        <w:spacing w:after="156"/>
        <w:sectPr w:rsidR="00E03E91" w:rsidRPr="005A7DEA" w:rsidSect="004D4252">
          <w:pgSz w:w="11906" w:h="16838"/>
          <w:pgMar w:top="1418" w:right="1701" w:bottom="1418" w:left="1701" w:header="851" w:footer="850" w:gutter="454"/>
          <w:cols w:space="425"/>
          <w:docGrid w:type="lines" w:linePitch="312"/>
        </w:sectPr>
      </w:pPr>
      <w:bookmarkStart w:id="52" w:name="_Toc528139481"/>
      <w:r>
        <w:rPr>
          <w:rFonts w:hint="eastAsia"/>
        </w:rPr>
        <w:t>小结</w:t>
      </w:r>
      <w:bookmarkEnd w:id="52"/>
    </w:p>
    <w:p w14:paraId="736AD305" w14:textId="584BE881" w:rsidR="00E03E91" w:rsidRDefault="00E6093C" w:rsidP="00E03E91">
      <w:pPr>
        <w:pStyle w:val="1"/>
        <w:spacing w:after="312"/>
      </w:pPr>
      <w:bookmarkStart w:id="53" w:name="_Toc528139482"/>
      <w:r>
        <w:rPr>
          <w:rFonts w:hint="eastAsia"/>
        </w:rPr>
        <w:lastRenderedPageBreak/>
        <w:t>系统运行测试</w:t>
      </w:r>
      <w:bookmarkEnd w:id="53"/>
    </w:p>
    <w:p w14:paraId="456BF335" w14:textId="77777777" w:rsidR="00E03E91" w:rsidRDefault="00E03E91" w:rsidP="00E03E91">
      <w:pPr>
        <w:pStyle w:val="2"/>
        <w:spacing w:after="156"/>
      </w:pPr>
      <w:bookmarkStart w:id="54" w:name="_Toc528139483"/>
      <w:r>
        <w:rPr>
          <w:rFonts w:hint="eastAsia"/>
        </w:rPr>
        <w:t>运行环境的部署</w:t>
      </w:r>
      <w:bookmarkEnd w:id="54"/>
    </w:p>
    <w:p w14:paraId="1579A974" w14:textId="77777777" w:rsidR="00E03E91" w:rsidRDefault="00E03E91" w:rsidP="00E03E91">
      <w:pPr>
        <w:pStyle w:val="2"/>
        <w:spacing w:after="156"/>
      </w:pPr>
      <w:bookmarkStart w:id="55" w:name="_Toc528139484"/>
      <w:r>
        <w:rPr>
          <w:rFonts w:hint="eastAsia"/>
        </w:rPr>
        <w:t>系统测试</w:t>
      </w:r>
      <w:bookmarkEnd w:id="55"/>
    </w:p>
    <w:p w14:paraId="1FC0E34B" w14:textId="77667405" w:rsidR="00E03E91" w:rsidRPr="00E03E91" w:rsidRDefault="00E03E91" w:rsidP="00E03E91">
      <w:pPr>
        <w:pStyle w:val="2"/>
        <w:spacing w:after="156"/>
        <w:sectPr w:rsidR="00E03E91" w:rsidRPr="00E03E91" w:rsidSect="004D4252">
          <w:pgSz w:w="11906" w:h="16838"/>
          <w:pgMar w:top="1418" w:right="1701" w:bottom="1418" w:left="1701" w:header="851" w:footer="850" w:gutter="454"/>
          <w:cols w:space="425"/>
          <w:docGrid w:type="lines" w:linePitch="312"/>
        </w:sectPr>
      </w:pPr>
      <w:bookmarkStart w:id="56" w:name="_Toc528139485"/>
      <w:r>
        <w:rPr>
          <w:rFonts w:hint="eastAsia"/>
        </w:rPr>
        <w:t>小结</w:t>
      </w:r>
      <w:bookmarkEnd w:id="56"/>
    </w:p>
    <w:p w14:paraId="72AB02D1" w14:textId="752B4E2E" w:rsidR="00E6093C" w:rsidRDefault="00E6093C" w:rsidP="00E6093C">
      <w:pPr>
        <w:pStyle w:val="1"/>
        <w:spacing w:after="312"/>
      </w:pPr>
      <w:bookmarkStart w:id="57" w:name="_Toc528139486"/>
      <w:commentRangeStart w:id="58"/>
      <w:r>
        <w:rPr>
          <w:rFonts w:hint="eastAsia"/>
        </w:rPr>
        <w:lastRenderedPageBreak/>
        <w:t>总</w:t>
      </w:r>
      <w:r w:rsidR="00B0261E">
        <w:rPr>
          <w:rFonts w:hint="eastAsia"/>
        </w:rPr>
        <w:t xml:space="preserve"> </w:t>
      </w:r>
      <w:r w:rsidR="00B0261E">
        <w:t xml:space="preserve"> </w:t>
      </w:r>
      <w:r>
        <w:rPr>
          <w:rFonts w:hint="eastAsia"/>
        </w:rPr>
        <w:t>结</w:t>
      </w:r>
      <w:bookmarkEnd w:id="57"/>
      <w:commentRangeEnd w:id="58"/>
      <w:r w:rsidR="00792EAE">
        <w:rPr>
          <w:rStyle w:val="a8"/>
          <w:rFonts w:eastAsia="宋体"/>
          <w:bCs w:val="0"/>
          <w:kern w:val="2"/>
        </w:rPr>
        <w:commentReference w:id="58"/>
      </w:r>
    </w:p>
    <w:p w14:paraId="29E52906" w14:textId="77777777" w:rsidR="00E03E91" w:rsidRDefault="00E03E91" w:rsidP="003675C9">
      <w:pPr>
        <w:pStyle w:val="2"/>
        <w:spacing w:after="156"/>
      </w:pPr>
      <w:bookmarkStart w:id="59" w:name="_Toc528139487"/>
      <w:r>
        <w:rPr>
          <w:rFonts w:hint="eastAsia"/>
        </w:rPr>
        <w:t>设计过程中遇到的问题与解决方案</w:t>
      </w:r>
      <w:bookmarkEnd w:id="59"/>
    </w:p>
    <w:p w14:paraId="2C03F36B" w14:textId="77777777" w:rsidR="00E03E91" w:rsidRDefault="00E03E91" w:rsidP="003675C9">
      <w:pPr>
        <w:pStyle w:val="2"/>
        <w:spacing w:after="156"/>
      </w:pPr>
      <w:bookmarkStart w:id="60" w:name="_Toc528139488"/>
      <w:r>
        <w:rPr>
          <w:rFonts w:hint="eastAsia"/>
        </w:rPr>
        <w:t>设计收获</w:t>
      </w:r>
      <w:bookmarkEnd w:id="60"/>
    </w:p>
    <w:p w14:paraId="19219B0D" w14:textId="2E9E1FF9" w:rsidR="00E03E91" w:rsidRPr="00E03E91" w:rsidRDefault="00E03E91" w:rsidP="003675C9">
      <w:pPr>
        <w:pStyle w:val="2"/>
        <w:spacing w:after="156"/>
        <w:sectPr w:rsidR="00E03E91" w:rsidRPr="00E03E91" w:rsidSect="004D4252">
          <w:pgSz w:w="11906" w:h="16838"/>
          <w:pgMar w:top="1418" w:right="1701" w:bottom="1418" w:left="1701" w:header="851" w:footer="850" w:gutter="454"/>
          <w:cols w:space="425"/>
          <w:docGrid w:type="lines" w:linePitch="312"/>
        </w:sectPr>
      </w:pPr>
      <w:bookmarkStart w:id="61" w:name="_Toc528139489"/>
      <w:r>
        <w:rPr>
          <w:rFonts w:hint="eastAsia"/>
        </w:rPr>
        <w:t>改进</w:t>
      </w:r>
      <w:bookmarkEnd w:id="61"/>
    </w:p>
    <w:p w14:paraId="288F9BCC" w14:textId="61D6E4FC" w:rsidR="00055044" w:rsidRPr="00E03E91" w:rsidRDefault="00055044" w:rsidP="00E03E91">
      <w:pPr>
        <w:pStyle w:val="1"/>
        <w:numPr>
          <w:ilvl w:val="0"/>
          <w:numId w:val="0"/>
        </w:numPr>
        <w:spacing w:after="312"/>
        <w:rPr>
          <w:color w:val="000000"/>
          <w:szCs w:val="24"/>
        </w:rPr>
      </w:pPr>
      <w:bookmarkStart w:id="62" w:name="_Toc528139490"/>
      <w:bookmarkStart w:id="63" w:name="_Hlk527924722"/>
      <w:r w:rsidRPr="00E03E91">
        <w:rPr>
          <w:rFonts w:hint="eastAsia"/>
        </w:rPr>
        <w:lastRenderedPageBreak/>
        <w:t>参考文献</w:t>
      </w:r>
      <w:bookmarkEnd w:id="62"/>
    </w:p>
    <w:bookmarkEnd w:id="63"/>
    <w:p w14:paraId="72C02A97" w14:textId="77777777" w:rsidR="00432F31" w:rsidRPr="00432F31" w:rsidRDefault="00432F31" w:rsidP="003E63C3">
      <w:pPr>
        <w:ind w:firstLineChars="0" w:firstLine="0"/>
        <w:rPr>
          <w:color w:val="000000"/>
          <w:sz w:val="21"/>
          <w:szCs w:val="21"/>
        </w:rPr>
      </w:pPr>
      <w:r w:rsidRPr="00432F31">
        <w:rPr>
          <w:color w:val="000000"/>
          <w:sz w:val="21"/>
          <w:szCs w:val="21"/>
        </w:rPr>
        <w:t xml:space="preserve">[1] </w:t>
      </w:r>
      <w:r w:rsidRPr="00432F31">
        <w:rPr>
          <w:color w:val="000000"/>
          <w:sz w:val="21"/>
          <w:szCs w:val="21"/>
        </w:rPr>
        <w:t>朱蕾</w:t>
      </w:r>
      <w:proofErr w:type="gramStart"/>
      <w:r w:rsidRPr="00432F31">
        <w:rPr>
          <w:color w:val="000000"/>
          <w:sz w:val="21"/>
          <w:szCs w:val="21"/>
        </w:rPr>
        <w:t>蕾</w:t>
      </w:r>
      <w:proofErr w:type="gramEnd"/>
      <w:r w:rsidRPr="00432F31">
        <w:rPr>
          <w:color w:val="000000"/>
          <w:sz w:val="21"/>
          <w:szCs w:val="21"/>
        </w:rPr>
        <w:t xml:space="preserve">. JSP </w:t>
      </w:r>
      <w:r w:rsidRPr="00432F31">
        <w:rPr>
          <w:color w:val="000000"/>
          <w:sz w:val="21"/>
          <w:szCs w:val="21"/>
        </w:rPr>
        <w:t>网站数据库访问效率的优化研究</w:t>
      </w:r>
      <w:r w:rsidRPr="00432F31">
        <w:rPr>
          <w:color w:val="000000"/>
          <w:sz w:val="21"/>
          <w:szCs w:val="21"/>
        </w:rPr>
        <w:t xml:space="preserve">[J]. </w:t>
      </w:r>
      <w:r w:rsidRPr="00432F31">
        <w:rPr>
          <w:color w:val="000000"/>
          <w:sz w:val="21"/>
          <w:szCs w:val="21"/>
        </w:rPr>
        <w:t>数字技术与应用</w:t>
      </w:r>
      <w:r w:rsidRPr="00432F31">
        <w:rPr>
          <w:color w:val="000000"/>
          <w:sz w:val="21"/>
          <w:szCs w:val="21"/>
        </w:rPr>
        <w:t>, 2015 (8): 105-105.</w:t>
      </w:r>
    </w:p>
    <w:p w14:paraId="512EE588" w14:textId="77777777" w:rsidR="00432F31" w:rsidRPr="00432F31" w:rsidRDefault="00432F31" w:rsidP="003E63C3">
      <w:pPr>
        <w:ind w:left="315" w:hangingChars="150" w:hanging="315"/>
        <w:rPr>
          <w:color w:val="000000"/>
          <w:sz w:val="21"/>
          <w:szCs w:val="21"/>
        </w:rPr>
      </w:pPr>
      <w:r w:rsidRPr="00432F31">
        <w:rPr>
          <w:color w:val="000000"/>
          <w:sz w:val="21"/>
          <w:szCs w:val="21"/>
        </w:rPr>
        <w:t xml:space="preserve">[2] </w:t>
      </w:r>
      <w:r w:rsidRPr="00432F31">
        <w:rPr>
          <w:color w:val="000000"/>
          <w:sz w:val="21"/>
          <w:szCs w:val="21"/>
        </w:rPr>
        <w:t>张辉</w:t>
      </w:r>
      <w:r w:rsidRPr="00432F31">
        <w:rPr>
          <w:color w:val="000000"/>
          <w:sz w:val="21"/>
          <w:szCs w:val="21"/>
        </w:rPr>
        <w:t xml:space="preserve">. </w:t>
      </w:r>
      <w:r w:rsidRPr="00432F31">
        <w:rPr>
          <w:color w:val="000000"/>
          <w:sz w:val="21"/>
          <w:szCs w:val="21"/>
        </w:rPr>
        <w:t>基于</w:t>
      </w:r>
      <w:r w:rsidRPr="00432F31">
        <w:rPr>
          <w:color w:val="000000"/>
          <w:sz w:val="21"/>
          <w:szCs w:val="21"/>
        </w:rPr>
        <w:t xml:space="preserve"> JSP </w:t>
      </w:r>
      <w:r w:rsidRPr="00432F31">
        <w:rPr>
          <w:color w:val="000000"/>
          <w:sz w:val="21"/>
          <w:szCs w:val="21"/>
        </w:rPr>
        <w:t>的</w:t>
      </w:r>
      <w:r w:rsidRPr="00432F31">
        <w:rPr>
          <w:color w:val="000000"/>
          <w:sz w:val="21"/>
          <w:szCs w:val="21"/>
        </w:rPr>
        <w:t xml:space="preserve"> MySQL </w:t>
      </w:r>
      <w:r w:rsidRPr="00432F31">
        <w:rPr>
          <w:color w:val="000000"/>
          <w:sz w:val="21"/>
          <w:szCs w:val="21"/>
        </w:rPr>
        <w:t>数据库访问技术</w:t>
      </w:r>
      <w:r w:rsidRPr="00432F31">
        <w:rPr>
          <w:color w:val="000000"/>
          <w:sz w:val="21"/>
          <w:szCs w:val="21"/>
        </w:rPr>
        <w:t xml:space="preserve">[J]. </w:t>
      </w:r>
      <w:r w:rsidRPr="00432F31">
        <w:rPr>
          <w:color w:val="000000"/>
          <w:sz w:val="21"/>
          <w:szCs w:val="21"/>
        </w:rPr>
        <w:t>电子技术与软件工程</w:t>
      </w:r>
      <w:r w:rsidRPr="00432F31">
        <w:rPr>
          <w:color w:val="000000"/>
          <w:sz w:val="21"/>
          <w:szCs w:val="21"/>
        </w:rPr>
        <w:t>, 2015 (16): 198-198.</w:t>
      </w:r>
    </w:p>
    <w:p w14:paraId="0F2863DB" w14:textId="77777777" w:rsidR="00432F31" w:rsidRPr="00432F31" w:rsidRDefault="00432F31" w:rsidP="003E63C3">
      <w:pPr>
        <w:ind w:left="315" w:hangingChars="150" w:hanging="315"/>
        <w:rPr>
          <w:color w:val="000000"/>
          <w:sz w:val="21"/>
          <w:szCs w:val="21"/>
        </w:rPr>
      </w:pPr>
      <w:r w:rsidRPr="00432F31">
        <w:rPr>
          <w:color w:val="000000"/>
          <w:sz w:val="21"/>
          <w:szCs w:val="21"/>
        </w:rPr>
        <w:t xml:space="preserve">[3] </w:t>
      </w:r>
      <w:r w:rsidRPr="00432F31">
        <w:rPr>
          <w:color w:val="000000"/>
          <w:sz w:val="21"/>
          <w:szCs w:val="21"/>
        </w:rPr>
        <w:t>刘杨</w:t>
      </w:r>
      <w:r w:rsidRPr="00432F31">
        <w:rPr>
          <w:color w:val="000000"/>
          <w:sz w:val="21"/>
          <w:szCs w:val="21"/>
        </w:rPr>
        <w:t xml:space="preserve">. JSP </w:t>
      </w:r>
      <w:r w:rsidRPr="00432F31">
        <w:rPr>
          <w:color w:val="000000"/>
          <w:sz w:val="21"/>
          <w:szCs w:val="21"/>
        </w:rPr>
        <w:t>项目开发常用文件上传组件比较及举例</w:t>
      </w:r>
      <w:r w:rsidRPr="00432F31">
        <w:rPr>
          <w:color w:val="000000"/>
          <w:sz w:val="21"/>
          <w:szCs w:val="21"/>
        </w:rPr>
        <w:t xml:space="preserve">[J]. </w:t>
      </w:r>
      <w:r w:rsidRPr="00432F31">
        <w:rPr>
          <w:color w:val="000000"/>
          <w:sz w:val="21"/>
          <w:szCs w:val="21"/>
        </w:rPr>
        <w:t>电脑编程技巧与维护</w:t>
      </w:r>
      <w:r w:rsidRPr="00432F31">
        <w:rPr>
          <w:color w:val="000000"/>
          <w:sz w:val="21"/>
          <w:szCs w:val="21"/>
        </w:rPr>
        <w:t>, 2015 (8): 15-16.</w:t>
      </w:r>
    </w:p>
    <w:p w14:paraId="1B8B8D0C" w14:textId="77777777" w:rsidR="00432F31" w:rsidRPr="00432F31" w:rsidRDefault="00432F31" w:rsidP="003E63C3">
      <w:pPr>
        <w:ind w:firstLineChars="0" w:firstLine="0"/>
        <w:rPr>
          <w:color w:val="000000"/>
          <w:sz w:val="21"/>
          <w:szCs w:val="21"/>
        </w:rPr>
      </w:pPr>
      <w:r w:rsidRPr="00432F31">
        <w:rPr>
          <w:color w:val="000000"/>
          <w:sz w:val="21"/>
          <w:szCs w:val="21"/>
        </w:rPr>
        <w:t xml:space="preserve">[4] </w:t>
      </w:r>
      <w:r w:rsidRPr="00432F31">
        <w:rPr>
          <w:color w:val="000000"/>
          <w:sz w:val="21"/>
          <w:szCs w:val="21"/>
        </w:rPr>
        <w:t>宋国平</w:t>
      </w:r>
      <w:r w:rsidRPr="00432F31">
        <w:rPr>
          <w:color w:val="000000"/>
          <w:sz w:val="21"/>
          <w:szCs w:val="21"/>
        </w:rPr>
        <w:t xml:space="preserve">. </w:t>
      </w:r>
      <w:r w:rsidRPr="00432F31">
        <w:rPr>
          <w:color w:val="000000"/>
          <w:sz w:val="21"/>
          <w:szCs w:val="21"/>
        </w:rPr>
        <w:t>基于</w:t>
      </w:r>
      <w:r w:rsidRPr="00432F31">
        <w:rPr>
          <w:color w:val="000000"/>
          <w:sz w:val="21"/>
          <w:szCs w:val="21"/>
        </w:rPr>
        <w:t xml:space="preserve"> JSP </w:t>
      </w:r>
      <w:r w:rsidRPr="00432F31">
        <w:rPr>
          <w:color w:val="000000"/>
          <w:sz w:val="21"/>
          <w:szCs w:val="21"/>
        </w:rPr>
        <w:t>的动态网页开发技术</w:t>
      </w:r>
      <w:r w:rsidRPr="00432F31">
        <w:rPr>
          <w:color w:val="000000"/>
          <w:sz w:val="21"/>
          <w:szCs w:val="21"/>
        </w:rPr>
        <w:t xml:space="preserve">[J]. </w:t>
      </w:r>
      <w:r w:rsidRPr="00432F31">
        <w:rPr>
          <w:color w:val="000000"/>
          <w:sz w:val="21"/>
          <w:szCs w:val="21"/>
        </w:rPr>
        <w:t>吉林广播电视大学学报</w:t>
      </w:r>
      <w:r w:rsidRPr="00432F31">
        <w:rPr>
          <w:color w:val="000000"/>
          <w:sz w:val="21"/>
          <w:szCs w:val="21"/>
        </w:rPr>
        <w:t>, 2015 (1): 3-4.</w:t>
      </w:r>
    </w:p>
    <w:p w14:paraId="53AEB995" w14:textId="77777777" w:rsidR="00432F31" w:rsidRPr="00432F31" w:rsidRDefault="00432F31" w:rsidP="003E63C3">
      <w:pPr>
        <w:ind w:left="315" w:hangingChars="150" w:hanging="315"/>
        <w:rPr>
          <w:color w:val="000000"/>
          <w:sz w:val="21"/>
          <w:szCs w:val="21"/>
        </w:rPr>
      </w:pPr>
      <w:r w:rsidRPr="00432F31">
        <w:rPr>
          <w:color w:val="000000"/>
          <w:sz w:val="21"/>
          <w:szCs w:val="21"/>
        </w:rPr>
        <w:t xml:space="preserve">[5] </w:t>
      </w:r>
      <w:r w:rsidRPr="00432F31">
        <w:rPr>
          <w:color w:val="000000"/>
          <w:sz w:val="21"/>
          <w:szCs w:val="21"/>
        </w:rPr>
        <w:t>刘晓峥</w:t>
      </w:r>
      <w:r w:rsidRPr="00432F31">
        <w:rPr>
          <w:color w:val="000000"/>
          <w:sz w:val="21"/>
          <w:szCs w:val="21"/>
        </w:rPr>
        <w:t xml:space="preserve">. </w:t>
      </w:r>
      <w:r w:rsidRPr="00432F31">
        <w:rPr>
          <w:color w:val="000000"/>
          <w:sz w:val="21"/>
          <w:szCs w:val="21"/>
        </w:rPr>
        <w:t>浅析基于</w:t>
      </w:r>
      <w:r w:rsidRPr="00432F31">
        <w:rPr>
          <w:color w:val="000000"/>
          <w:sz w:val="21"/>
          <w:szCs w:val="21"/>
        </w:rPr>
        <w:t xml:space="preserve"> JSP </w:t>
      </w:r>
      <w:r w:rsidRPr="00432F31">
        <w:rPr>
          <w:color w:val="000000"/>
          <w:sz w:val="21"/>
          <w:szCs w:val="21"/>
        </w:rPr>
        <w:t>技术的</w:t>
      </w:r>
      <w:r w:rsidRPr="00432F31">
        <w:rPr>
          <w:color w:val="000000"/>
          <w:sz w:val="21"/>
          <w:szCs w:val="21"/>
        </w:rPr>
        <w:t xml:space="preserve"> JavaBean </w:t>
      </w:r>
      <w:r w:rsidRPr="00432F31">
        <w:rPr>
          <w:color w:val="000000"/>
          <w:sz w:val="21"/>
          <w:szCs w:val="21"/>
        </w:rPr>
        <w:t>和</w:t>
      </w:r>
      <w:r w:rsidRPr="00432F31">
        <w:rPr>
          <w:color w:val="000000"/>
          <w:sz w:val="21"/>
          <w:szCs w:val="21"/>
        </w:rPr>
        <w:t xml:space="preserve"> Servlet[J]. </w:t>
      </w:r>
      <w:r w:rsidRPr="00432F31">
        <w:rPr>
          <w:color w:val="000000"/>
          <w:sz w:val="21"/>
          <w:szCs w:val="21"/>
        </w:rPr>
        <w:t>科技视界</w:t>
      </w:r>
      <w:r w:rsidRPr="00432F31">
        <w:rPr>
          <w:color w:val="000000"/>
          <w:sz w:val="21"/>
          <w:szCs w:val="21"/>
        </w:rPr>
        <w:t>, 2015 (34): 241-241.</w:t>
      </w:r>
    </w:p>
    <w:p w14:paraId="71127A1E" w14:textId="2A14451D" w:rsidR="00432F31" w:rsidRDefault="00432F31" w:rsidP="003E63C3">
      <w:pPr>
        <w:ind w:left="315" w:hangingChars="150" w:hanging="315"/>
        <w:rPr>
          <w:color w:val="000000"/>
          <w:sz w:val="21"/>
          <w:szCs w:val="21"/>
        </w:rPr>
      </w:pPr>
      <w:r w:rsidRPr="00432F31">
        <w:rPr>
          <w:color w:val="000000"/>
          <w:sz w:val="21"/>
          <w:szCs w:val="21"/>
        </w:rPr>
        <w:t xml:space="preserve">[6] </w:t>
      </w:r>
      <w:proofErr w:type="spellStart"/>
      <w:r w:rsidRPr="00432F31">
        <w:rPr>
          <w:color w:val="000000"/>
          <w:sz w:val="21"/>
          <w:szCs w:val="21"/>
        </w:rPr>
        <w:t>Komara</w:t>
      </w:r>
      <w:proofErr w:type="spellEnd"/>
      <w:r w:rsidRPr="00432F31">
        <w:rPr>
          <w:color w:val="000000"/>
          <w:sz w:val="21"/>
          <w:szCs w:val="21"/>
        </w:rPr>
        <w:t xml:space="preserve"> H, </w:t>
      </w:r>
      <w:proofErr w:type="spellStart"/>
      <w:r w:rsidRPr="00432F31">
        <w:rPr>
          <w:color w:val="000000"/>
          <w:sz w:val="21"/>
          <w:szCs w:val="21"/>
        </w:rPr>
        <w:t>Hendradjaya</w:t>
      </w:r>
      <w:proofErr w:type="spellEnd"/>
      <w:r w:rsidRPr="00432F31">
        <w:rPr>
          <w:color w:val="000000"/>
          <w:sz w:val="21"/>
          <w:szCs w:val="21"/>
        </w:rPr>
        <w:t xml:space="preserve"> B, </w:t>
      </w:r>
      <w:proofErr w:type="spellStart"/>
      <w:r w:rsidRPr="00432F31">
        <w:rPr>
          <w:color w:val="000000"/>
          <w:sz w:val="21"/>
          <w:szCs w:val="21"/>
        </w:rPr>
        <w:t>Saptawati</w:t>
      </w:r>
      <w:proofErr w:type="spellEnd"/>
      <w:r w:rsidRPr="00432F31">
        <w:rPr>
          <w:color w:val="000000"/>
          <w:sz w:val="21"/>
          <w:szCs w:val="21"/>
        </w:rPr>
        <w:t xml:space="preserve"> G A P. Dynamic generic web pattern for </w:t>
      </w:r>
      <w:proofErr w:type="spellStart"/>
      <w:r w:rsidRPr="00432F31">
        <w:rPr>
          <w:color w:val="000000"/>
          <w:sz w:val="21"/>
          <w:szCs w:val="21"/>
        </w:rPr>
        <w:t>multi platform</w:t>
      </w:r>
      <w:proofErr w:type="spellEnd"/>
      <w:r w:rsidRPr="00432F31">
        <w:rPr>
          <w:color w:val="000000"/>
          <w:sz w:val="21"/>
          <w:szCs w:val="21"/>
        </w:rPr>
        <w:t>[</w:t>
      </w:r>
      <w:commentRangeStart w:id="64"/>
      <w:r w:rsidRPr="00432F31">
        <w:rPr>
          <w:color w:val="000000"/>
          <w:sz w:val="21"/>
          <w:szCs w:val="21"/>
        </w:rPr>
        <w:t>C</w:t>
      </w:r>
      <w:commentRangeEnd w:id="64"/>
      <w:r w:rsidR="00792EAE">
        <w:rPr>
          <w:rStyle w:val="a8"/>
        </w:rPr>
        <w:commentReference w:id="64"/>
      </w:r>
      <w:r w:rsidRPr="00432F31">
        <w:rPr>
          <w:color w:val="000000"/>
          <w:sz w:val="21"/>
          <w:szCs w:val="21"/>
        </w:rPr>
        <w:t>]</w:t>
      </w:r>
      <w:r w:rsidR="00793E9B">
        <w:rPr>
          <w:color w:val="000000"/>
          <w:sz w:val="21"/>
          <w:szCs w:val="21"/>
        </w:rPr>
        <w:t xml:space="preserve"> </w:t>
      </w:r>
      <w:r w:rsidRPr="00432F31">
        <w:rPr>
          <w:color w:val="000000"/>
          <w:sz w:val="21"/>
          <w:szCs w:val="21"/>
        </w:rPr>
        <w:t>Data and Software Engineering (</w:t>
      </w:r>
      <w:proofErr w:type="spellStart"/>
      <w:r w:rsidRPr="00432F31">
        <w:rPr>
          <w:color w:val="000000"/>
          <w:sz w:val="21"/>
          <w:szCs w:val="21"/>
        </w:rPr>
        <w:t>ICoDSE</w:t>
      </w:r>
      <w:proofErr w:type="spellEnd"/>
      <w:r w:rsidRPr="00432F31">
        <w:rPr>
          <w:color w:val="000000"/>
          <w:sz w:val="21"/>
          <w:szCs w:val="21"/>
        </w:rPr>
        <w:t>), 2016 International Conference on. IEEE, 2016: 1-5.</w:t>
      </w:r>
    </w:p>
    <w:p w14:paraId="66AC3835" w14:textId="4754981E" w:rsidR="007D45AC" w:rsidRPr="00432F31" w:rsidRDefault="007D45AC" w:rsidP="003E63C3">
      <w:pPr>
        <w:ind w:left="315" w:hangingChars="150" w:hanging="315"/>
        <w:rPr>
          <w:color w:val="000000"/>
          <w:sz w:val="21"/>
          <w:szCs w:val="21"/>
        </w:rPr>
      </w:pPr>
      <w:r>
        <w:rPr>
          <w:rFonts w:hint="eastAsia"/>
          <w:color w:val="000000"/>
          <w:sz w:val="21"/>
          <w:szCs w:val="21"/>
        </w:rPr>
        <w:t>[</w:t>
      </w:r>
      <w:r w:rsidR="00E75666">
        <w:rPr>
          <w:color w:val="000000"/>
          <w:sz w:val="21"/>
          <w:szCs w:val="21"/>
        </w:rPr>
        <w:t>7</w:t>
      </w:r>
      <w:r>
        <w:rPr>
          <w:color w:val="000000"/>
          <w:sz w:val="21"/>
          <w:szCs w:val="21"/>
        </w:rPr>
        <w:t xml:space="preserve">] </w:t>
      </w:r>
      <w:r w:rsidRPr="005131F0">
        <w:rPr>
          <w:rFonts w:hint="eastAsia"/>
          <w:color w:val="000000"/>
          <w:sz w:val="21"/>
          <w:szCs w:val="21"/>
        </w:rPr>
        <w:t>陈</w:t>
      </w:r>
      <w:r>
        <w:rPr>
          <w:rFonts w:hint="eastAsia"/>
          <w:color w:val="000000"/>
          <w:sz w:val="21"/>
          <w:szCs w:val="21"/>
        </w:rPr>
        <w:t>涛</w:t>
      </w:r>
      <w:r>
        <w:rPr>
          <w:rFonts w:hint="eastAsia"/>
          <w:color w:val="000000"/>
          <w:sz w:val="21"/>
          <w:szCs w:val="21"/>
        </w:rPr>
        <w:t>.</w:t>
      </w:r>
      <w:r>
        <w:rPr>
          <w:color w:val="000000"/>
          <w:sz w:val="21"/>
          <w:szCs w:val="21"/>
        </w:rPr>
        <w:t xml:space="preserve"> </w:t>
      </w:r>
      <w:r>
        <w:rPr>
          <w:rFonts w:hint="eastAsia"/>
          <w:color w:val="000000"/>
          <w:sz w:val="21"/>
          <w:szCs w:val="21"/>
        </w:rPr>
        <w:t>基</w:t>
      </w:r>
      <w:r w:rsidRPr="005131F0">
        <w:rPr>
          <w:rFonts w:hint="eastAsia"/>
          <w:color w:val="000000"/>
          <w:sz w:val="21"/>
          <w:szCs w:val="21"/>
        </w:rPr>
        <w:t>于</w:t>
      </w:r>
      <w:r w:rsidRPr="005131F0">
        <w:rPr>
          <w:rFonts w:hint="eastAsia"/>
          <w:color w:val="000000"/>
          <w:sz w:val="21"/>
          <w:szCs w:val="21"/>
        </w:rPr>
        <w:t>Web</w:t>
      </w:r>
      <w:r w:rsidRPr="005131F0">
        <w:rPr>
          <w:rFonts w:hint="eastAsia"/>
          <w:color w:val="000000"/>
          <w:sz w:val="21"/>
          <w:szCs w:val="21"/>
        </w:rPr>
        <w:t>的质量测评系统的设计与实现</w:t>
      </w:r>
      <w:r w:rsidRPr="005131F0">
        <w:rPr>
          <w:rFonts w:hint="eastAsia"/>
          <w:color w:val="000000"/>
          <w:sz w:val="21"/>
          <w:szCs w:val="21"/>
        </w:rPr>
        <w:t>[J].</w:t>
      </w:r>
      <w:r>
        <w:rPr>
          <w:color w:val="000000"/>
          <w:sz w:val="21"/>
          <w:szCs w:val="21"/>
        </w:rPr>
        <w:t xml:space="preserve"> </w:t>
      </w:r>
      <w:r w:rsidRPr="005131F0">
        <w:rPr>
          <w:rFonts w:hint="eastAsia"/>
          <w:color w:val="000000"/>
          <w:sz w:val="21"/>
          <w:szCs w:val="21"/>
        </w:rPr>
        <w:t>电子设计工程</w:t>
      </w:r>
      <w:r w:rsidRPr="005131F0">
        <w:rPr>
          <w:rFonts w:hint="eastAsia"/>
          <w:color w:val="000000"/>
          <w:sz w:val="21"/>
          <w:szCs w:val="21"/>
        </w:rPr>
        <w:t>. 2016(20)</w:t>
      </w:r>
    </w:p>
    <w:p w14:paraId="7A5B29E1" w14:textId="638650FD" w:rsidR="00432F31" w:rsidRPr="00432F31" w:rsidRDefault="00432F31" w:rsidP="00106327">
      <w:pPr>
        <w:ind w:left="315" w:hangingChars="150" w:hanging="315"/>
        <w:rPr>
          <w:color w:val="000000"/>
          <w:sz w:val="21"/>
          <w:szCs w:val="21"/>
        </w:rPr>
      </w:pPr>
      <w:r w:rsidRPr="00432F31">
        <w:rPr>
          <w:color w:val="000000"/>
          <w:sz w:val="21"/>
          <w:szCs w:val="21"/>
        </w:rPr>
        <w:t xml:space="preserve">[8] </w:t>
      </w:r>
      <w:proofErr w:type="spellStart"/>
      <w:r w:rsidRPr="00432F31">
        <w:rPr>
          <w:color w:val="000000"/>
          <w:sz w:val="21"/>
          <w:szCs w:val="21"/>
        </w:rPr>
        <w:t>Ganeshan</w:t>
      </w:r>
      <w:proofErr w:type="spellEnd"/>
      <w:r w:rsidRPr="00432F31">
        <w:rPr>
          <w:color w:val="000000"/>
          <w:sz w:val="21"/>
          <w:szCs w:val="21"/>
        </w:rPr>
        <w:t xml:space="preserve"> A. Spring MVC: Beginner's Guide[M]. </w:t>
      </w:r>
      <w:r w:rsidR="000674D7">
        <w:rPr>
          <w:color w:val="000000"/>
          <w:sz w:val="21"/>
          <w:szCs w:val="21"/>
        </w:rPr>
        <w:t>UK</w:t>
      </w:r>
      <w:r w:rsidR="000674D7">
        <w:rPr>
          <w:rFonts w:hint="eastAsia"/>
          <w:color w:val="000000"/>
          <w:sz w:val="21"/>
          <w:szCs w:val="21"/>
        </w:rPr>
        <w:t>：</w:t>
      </w:r>
      <w:proofErr w:type="spellStart"/>
      <w:r w:rsidRPr="00432F31">
        <w:rPr>
          <w:color w:val="000000"/>
          <w:sz w:val="21"/>
          <w:szCs w:val="21"/>
        </w:rPr>
        <w:t>Packt</w:t>
      </w:r>
      <w:proofErr w:type="spellEnd"/>
      <w:r w:rsidRPr="00432F31">
        <w:rPr>
          <w:color w:val="000000"/>
          <w:sz w:val="21"/>
          <w:szCs w:val="21"/>
        </w:rPr>
        <w:t xml:space="preserve"> Publishing Ltd, 2016</w:t>
      </w:r>
      <w:r w:rsidR="00221F70">
        <w:rPr>
          <w:rFonts w:hint="eastAsia"/>
          <w:color w:val="000000"/>
          <w:sz w:val="21"/>
          <w:szCs w:val="21"/>
        </w:rPr>
        <w:t>：</w:t>
      </w:r>
      <w:r w:rsidR="00AE26D6">
        <w:rPr>
          <w:color w:val="000000"/>
          <w:sz w:val="21"/>
          <w:szCs w:val="21"/>
        </w:rPr>
        <w:t>220-322</w:t>
      </w:r>
      <w:r w:rsidRPr="00432F31">
        <w:rPr>
          <w:color w:val="000000"/>
          <w:sz w:val="21"/>
          <w:szCs w:val="21"/>
        </w:rPr>
        <w:t>.</w:t>
      </w:r>
    </w:p>
    <w:p w14:paraId="585686AD" w14:textId="50682F49" w:rsidR="007B0BBA" w:rsidRDefault="007B0BBA" w:rsidP="00E53D73">
      <w:pPr>
        <w:ind w:left="420" w:hangingChars="200" w:hanging="420"/>
        <w:rPr>
          <w:color w:val="000000"/>
          <w:sz w:val="21"/>
          <w:szCs w:val="21"/>
        </w:rPr>
      </w:pPr>
      <w:r>
        <w:rPr>
          <w:rFonts w:hint="eastAsia"/>
          <w:color w:val="000000"/>
          <w:sz w:val="21"/>
          <w:szCs w:val="21"/>
        </w:rPr>
        <w:t>[</w:t>
      </w:r>
      <w:r w:rsidR="00904FA5">
        <w:rPr>
          <w:color w:val="000000"/>
          <w:sz w:val="21"/>
          <w:szCs w:val="21"/>
        </w:rPr>
        <w:t>9</w:t>
      </w:r>
      <w:r>
        <w:rPr>
          <w:color w:val="000000"/>
          <w:sz w:val="21"/>
          <w:szCs w:val="21"/>
        </w:rPr>
        <w:t xml:space="preserve">] </w:t>
      </w:r>
      <w:r w:rsidRPr="00F56E97">
        <w:rPr>
          <w:rFonts w:hint="eastAsia"/>
          <w:color w:val="000000"/>
          <w:sz w:val="21"/>
          <w:szCs w:val="21"/>
        </w:rPr>
        <w:t>吴育锋</w:t>
      </w:r>
      <w:r w:rsidRPr="00F56E97">
        <w:rPr>
          <w:rFonts w:hint="eastAsia"/>
          <w:color w:val="000000"/>
          <w:sz w:val="21"/>
          <w:szCs w:val="21"/>
        </w:rPr>
        <w:t xml:space="preserve">, </w:t>
      </w:r>
      <w:r w:rsidRPr="00F56E97">
        <w:rPr>
          <w:rFonts w:hint="eastAsia"/>
          <w:color w:val="000000"/>
          <w:sz w:val="21"/>
          <w:szCs w:val="21"/>
        </w:rPr>
        <w:t>周建东</w:t>
      </w:r>
      <w:r w:rsidRPr="00F56E97">
        <w:rPr>
          <w:rFonts w:hint="eastAsia"/>
          <w:color w:val="000000"/>
          <w:sz w:val="21"/>
          <w:szCs w:val="21"/>
        </w:rPr>
        <w:t>. Java</w:t>
      </w:r>
      <w:r w:rsidRPr="00F56E97">
        <w:rPr>
          <w:rFonts w:hint="eastAsia"/>
          <w:color w:val="000000"/>
          <w:sz w:val="21"/>
          <w:szCs w:val="21"/>
        </w:rPr>
        <w:t>面向对象编程</w:t>
      </w:r>
      <w:r w:rsidRPr="00F56E97">
        <w:rPr>
          <w:rFonts w:hint="eastAsia"/>
          <w:color w:val="000000"/>
          <w:sz w:val="21"/>
          <w:szCs w:val="21"/>
        </w:rPr>
        <w:t xml:space="preserve">[M]. </w:t>
      </w:r>
      <w:r>
        <w:rPr>
          <w:rFonts w:hint="eastAsia"/>
          <w:color w:val="000000"/>
          <w:sz w:val="21"/>
          <w:szCs w:val="21"/>
        </w:rPr>
        <w:t>浙江</w:t>
      </w:r>
      <w:r w:rsidRPr="00112C9F">
        <w:rPr>
          <w:rFonts w:hint="eastAsia"/>
          <w:color w:val="000000"/>
          <w:sz w:val="21"/>
          <w:szCs w:val="21"/>
        </w:rPr>
        <w:t>：</w:t>
      </w:r>
      <w:r w:rsidRPr="00F56E97">
        <w:rPr>
          <w:rFonts w:hint="eastAsia"/>
          <w:color w:val="000000"/>
          <w:sz w:val="21"/>
          <w:szCs w:val="21"/>
        </w:rPr>
        <w:t>浙江大学出版社</w:t>
      </w:r>
      <w:r w:rsidRPr="00F56E97">
        <w:rPr>
          <w:rFonts w:hint="eastAsia"/>
          <w:color w:val="000000"/>
          <w:sz w:val="21"/>
          <w:szCs w:val="21"/>
        </w:rPr>
        <w:t>, 2015</w:t>
      </w:r>
      <w:r>
        <w:rPr>
          <w:rFonts w:hint="eastAsia"/>
          <w:color w:val="000000"/>
          <w:sz w:val="21"/>
          <w:szCs w:val="21"/>
        </w:rPr>
        <w:t>：</w:t>
      </w:r>
      <w:r>
        <w:rPr>
          <w:rFonts w:hint="eastAsia"/>
          <w:color w:val="000000"/>
          <w:sz w:val="21"/>
          <w:szCs w:val="21"/>
        </w:rPr>
        <w:t>1</w:t>
      </w:r>
      <w:r>
        <w:rPr>
          <w:color w:val="000000"/>
          <w:sz w:val="21"/>
          <w:szCs w:val="21"/>
        </w:rPr>
        <w:t>55-156</w:t>
      </w:r>
      <w:r w:rsidRPr="00F56E97">
        <w:rPr>
          <w:rFonts w:hint="eastAsia"/>
          <w:color w:val="000000"/>
          <w:sz w:val="21"/>
          <w:szCs w:val="21"/>
        </w:rPr>
        <w:t>.</w:t>
      </w:r>
    </w:p>
    <w:p w14:paraId="6F47CC6B" w14:textId="29EEBD7F" w:rsidR="00D25C82" w:rsidRDefault="00432F31" w:rsidP="00E53D73">
      <w:pPr>
        <w:ind w:left="420" w:hangingChars="200" w:hanging="420"/>
        <w:rPr>
          <w:color w:val="000000"/>
          <w:sz w:val="21"/>
          <w:szCs w:val="21"/>
        </w:rPr>
      </w:pPr>
      <w:r w:rsidRPr="00432F31">
        <w:rPr>
          <w:color w:val="000000"/>
          <w:sz w:val="21"/>
          <w:szCs w:val="21"/>
        </w:rPr>
        <w:t>[10]</w:t>
      </w:r>
      <w:r w:rsidR="003A18AE" w:rsidRPr="00432F31">
        <w:rPr>
          <w:color w:val="000000"/>
          <w:sz w:val="21"/>
          <w:szCs w:val="21"/>
        </w:rPr>
        <w:t xml:space="preserve"> </w:t>
      </w:r>
      <w:r w:rsidRPr="00432F31">
        <w:rPr>
          <w:color w:val="000000"/>
          <w:sz w:val="21"/>
          <w:szCs w:val="21"/>
        </w:rPr>
        <w:t>尔</w:t>
      </w:r>
      <w:proofErr w:type="gramStart"/>
      <w:r w:rsidRPr="00432F31">
        <w:rPr>
          <w:color w:val="000000"/>
          <w:sz w:val="21"/>
          <w:szCs w:val="21"/>
        </w:rPr>
        <w:t>肯王佳康</w:t>
      </w:r>
      <w:proofErr w:type="gramEnd"/>
      <w:del w:id="65" w:author="微软用户" w:date="2018-10-25T21:43:00Z">
        <w:r w:rsidRPr="00432F31" w:rsidDel="00792EAE">
          <w:rPr>
            <w:color w:val="000000"/>
            <w:sz w:val="21"/>
            <w:szCs w:val="21"/>
          </w:rPr>
          <w:delText xml:space="preserve">; </w:delText>
        </w:r>
      </w:del>
      <w:ins w:id="66" w:author="微软用户" w:date="2018-10-25T21:43:00Z">
        <w:r w:rsidR="00792EAE">
          <w:rPr>
            <w:rFonts w:hint="eastAsia"/>
            <w:color w:val="000000"/>
            <w:sz w:val="21"/>
            <w:szCs w:val="21"/>
          </w:rPr>
          <w:t>，</w:t>
        </w:r>
      </w:ins>
      <w:r w:rsidRPr="00432F31">
        <w:rPr>
          <w:color w:val="000000"/>
          <w:sz w:val="21"/>
          <w:szCs w:val="21"/>
        </w:rPr>
        <w:t>李明</w:t>
      </w:r>
      <w:del w:id="67" w:author="微软用户" w:date="2018-10-25T21:43:00Z">
        <w:r w:rsidRPr="00432F31" w:rsidDel="00792EAE">
          <w:rPr>
            <w:color w:val="000000"/>
            <w:sz w:val="21"/>
            <w:szCs w:val="21"/>
          </w:rPr>
          <w:delText xml:space="preserve">; </w:delText>
        </w:r>
      </w:del>
      <w:ins w:id="68" w:author="微软用户" w:date="2018-10-25T21:43:00Z">
        <w:r w:rsidR="00792EAE">
          <w:rPr>
            <w:rFonts w:hint="eastAsia"/>
            <w:color w:val="000000"/>
            <w:sz w:val="21"/>
            <w:szCs w:val="21"/>
          </w:rPr>
          <w:t>，</w:t>
        </w:r>
      </w:ins>
      <w:r w:rsidRPr="00432F31">
        <w:rPr>
          <w:color w:val="000000"/>
          <w:sz w:val="21"/>
          <w:szCs w:val="21"/>
        </w:rPr>
        <w:t>买</w:t>
      </w:r>
      <w:proofErr w:type="gramStart"/>
      <w:r w:rsidRPr="00432F31">
        <w:rPr>
          <w:color w:val="000000"/>
          <w:sz w:val="21"/>
          <w:szCs w:val="21"/>
        </w:rPr>
        <w:t>尔夏提</w:t>
      </w:r>
      <w:proofErr w:type="gramEnd"/>
      <w:r w:rsidRPr="00432F31">
        <w:rPr>
          <w:color w:val="000000"/>
          <w:sz w:val="21"/>
          <w:szCs w:val="21"/>
        </w:rPr>
        <w:t xml:space="preserve">. </w:t>
      </w:r>
      <w:r w:rsidRPr="00432F31">
        <w:rPr>
          <w:color w:val="000000"/>
          <w:sz w:val="21"/>
          <w:szCs w:val="21"/>
        </w:rPr>
        <w:t>基于</w:t>
      </w:r>
      <w:r w:rsidRPr="00432F31">
        <w:rPr>
          <w:color w:val="000000"/>
          <w:sz w:val="21"/>
          <w:szCs w:val="21"/>
        </w:rPr>
        <w:t xml:space="preserve"> Spring MVC </w:t>
      </w:r>
      <w:r w:rsidRPr="00432F31">
        <w:rPr>
          <w:color w:val="000000"/>
          <w:sz w:val="21"/>
          <w:szCs w:val="21"/>
        </w:rPr>
        <w:t>架构的旅游攻略网站前后台的设计与实现</w:t>
      </w:r>
      <w:r w:rsidRPr="00432F31">
        <w:rPr>
          <w:color w:val="000000"/>
          <w:sz w:val="21"/>
          <w:szCs w:val="21"/>
        </w:rPr>
        <w:t xml:space="preserve">[J]. </w:t>
      </w:r>
      <w:r w:rsidRPr="00432F31">
        <w:rPr>
          <w:color w:val="000000"/>
          <w:sz w:val="21"/>
          <w:szCs w:val="21"/>
        </w:rPr>
        <w:t>电脑知识与技术</w:t>
      </w:r>
      <w:r w:rsidRPr="00432F31">
        <w:rPr>
          <w:color w:val="000000"/>
          <w:sz w:val="21"/>
          <w:szCs w:val="21"/>
        </w:rPr>
        <w:t>, 2015, 1(8): 268-269.</w:t>
      </w:r>
    </w:p>
    <w:p w14:paraId="0CE2444B" w14:textId="13525E8C" w:rsidR="00F56E97" w:rsidRDefault="00F56E97" w:rsidP="00E53D73">
      <w:pPr>
        <w:ind w:left="420" w:hangingChars="200" w:hanging="420"/>
        <w:rPr>
          <w:ins w:id="69" w:author="微软用户" w:date="2018-10-25T21:44:00Z"/>
          <w:rFonts w:hint="eastAsia"/>
          <w:color w:val="000000"/>
          <w:sz w:val="21"/>
          <w:szCs w:val="21"/>
        </w:rPr>
      </w:pPr>
    </w:p>
    <w:p w14:paraId="2B2744CA" w14:textId="77777777" w:rsidR="00A17D78" w:rsidRDefault="00A17D78" w:rsidP="00E53D73">
      <w:pPr>
        <w:ind w:left="420" w:hangingChars="200" w:hanging="420"/>
        <w:rPr>
          <w:ins w:id="70" w:author="微软用户" w:date="2018-10-25T21:44:00Z"/>
          <w:rFonts w:hint="eastAsia"/>
          <w:color w:val="000000"/>
          <w:sz w:val="21"/>
          <w:szCs w:val="21"/>
        </w:rPr>
      </w:pPr>
    </w:p>
    <w:p w14:paraId="1C86C37D" w14:textId="77777777" w:rsidR="00A17D78" w:rsidRDefault="00A17D78" w:rsidP="00E53D73">
      <w:pPr>
        <w:ind w:left="420" w:hangingChars="200" w:hanging="420"/>
        <w:rPr>
          <w:ins w:id="71" w:author="微软用户" w:date="2018-10-25T21:44:00Z"/>
          <w:rFonts w:hint="eastAsia"/>
          <w:color w:val="000000"/>
          <w:sz w:val="21"/>
          <w:szCs w:val="21"/>
        </w:rPr>
      </w:pPr>
    </w:p>
    <w:p w14:paraId="79065E89" w14:textId="3B9753F8" w:rsidR="00A17D78" w:rsidRDefault="00A17D78" w:rsidP="00E53D73">
      <w:pPr>
        <w:ind w:left="420" w:hangingChars="200" w:hanging="420"/>
        <w:rPr>
          <w:ins w:id="72" w:author="微软用户" w:date="2018-10-25T21:44:00Z"/>
          <w:rFonts w:hint="eastAsia"/>
          <w:color w:val="000000"/>
          <w:sz w:val="21"/>
          <w:szCs w:val="21"/>
        </w:rPr>
      </w:pPr>
      <w:ins w:id="73" w:author="微软用户" w:date="2018-10-25T21:45:00Z">
        <w:r>
          <w:rPr>
            <w:rFonts w:hint="eastAsia"/>
            <w:color w:val="000000"/>
            <w:sz w:val="21"/>
            <w:szCs w:val="21"/>
          </w:rPr>
          <w:t>前面理论支撑部分</w:t>
        </w:r>
      </w:ins>
      <w:ins w:id="74" w:author="微软用户" w:date="2018-10-25T21:46:00Z">
        <w:r>
          <w:rPr>
            <w:rFonts w:hint="eastAsia"/>
            <w:color w:val="000000"/>
            <w:sz w:val="21"/>
            <w:szCs w:val="21"/>
          </w:rPr>
          <w:t>过于</w:t>
        </w:r>
        <w:r>
          <w:rPr>
            <w:rFonts w:hint="eastAsia"/>
            <w:color w:val="000000"/>
            <w:sz w:val="21"/>
            <w:szCs w:val="21"/>
          </w:rPr>
          <w:t xml:space="preserve"> </w:t>
        </w:r>
        <w:r>
          <w:rPr>
            <w:rFonts w:hint="eastAsia"/>
            <w:color w:val="000000"/>
            <w:sz w:val="21"/>
            <w:szCs w:val="21"/>
          </w:rPr>
          <w:t>重复，抓得完成后面</w:t>
        </w:r>
      </w:ins>
      <w:ins w:id="75" w:author="微软用户" w:date="2018-10-25T21:47:00Z">
        <w:r>
          <w:rPr>
            <w:rFonts w:hint="eastAsia"/>
            <w:color w:val="000000"/>
            <w:sz w:val="21"/>
            <w:szCs w:val="21"/>
          </w:rPr>
          <w:t>部分</w:t>
        </w:r>
      </w:ins>
      <w:bookmarkStart w:id="76" w:name="_GoBack"/>
      <w:bookmarkEnd w:id="76"/>
    </w:p>
    <w:p w14:paraId="04659C98" w14:textId="77777777" w:rsidR="00A17D78" w:rsidRDefault="00A17D78" w:rsidP="00E53D73">
      <w:pPr>
        <w:ind w:left="420" w:hangingChars="200" w:hanging="420"/>
        <w:rPr>
          <w:color w:val="000000"/>
          <w:sz w:val="21"/>
          <w:szCs w:val="21"/>
        </w:rPr>
      </w:pPr>
    </w:p>
    <w:p w14:paraId="12536DB9" w14:textId="10E53954" w:rsidR="00016545" w:rsidRDefault="00016545" w:rsidP="00555878">
      <w:pPr>
        <w:ind w:firstLineChars="0" w:firstLine="0"/>
        <w:rPr>
          <w:color w:val="000000"/>
          <w:sz w:val="21"/>
          <w:szCs w:val="21"/>
        </w:rPr>
        <w:sectPr w:rsidR="00016545" w:rsidSect="00E8671C">
          <w:footerReference w:type="default" r:id="rId30"/>
          <w:pgSz w:w="11906" w:h="16838"/>
          <w:pgMar w:top="1418" w:right="1701" w:bottom="1418" w:left="1701" w:header="851" w:footer="850" w:gutter="454"/>
          <w:cols w:space="425"/>
          <w:docGrid w:type="lines" w:linePitch="312"/>
        </w:sectPr>
      </w:pPr>
    </w:p>
    <w:p w14:paraId="36563B7E" w14:textId="58BE0C6F" w:rsidR="003B5A3C" w:rsidRPr="00432F31" w:rsidRDefault="00D25C82" w:rsidP="00D25C82">
      <w:pPr>
        <w:pStyle w:val="1"/>
        <w:numPr>
          <w:ilvl w:val="0"/>
          <w:numId w:val="0"/>
        </w:numPr>
        <w:spacing w:after="312"/>
      </w:pPr>
      <w:bookmarkStart w:id="77" w:name="_Toc528139491"/>
      <w:r>
        <w:rPr>
          <w:rFonts w:hint="eastAsia"/>
        </w:rPr>
        <w:lastRenderedPageBreak/>
        <w:t>致</w:t>
      </w:r>
      <w:r>
        <w:rPr>
          <w:rFonts w:hint="eastAsia"/>
        </w:rPr>
        <w:t xml:space="preserve"> </w:t>
      </w:r>
      <w:r>
        <w:t xml:space="preserve"> </w:t>
      </w:r>
      <w:r>
        <w:rPr>
          <w:rFonts w:hint="eastAsia"/>
        </w:rPr>
        <w:t>谢</w:t>
      </w:r>
      <w:bookmarkEnd w:id="77"/>
    </w:p>
    <w:sectPr w:rsidR="003B5A3C" w:rsidRPr="00432F31" w:rsidSect="00E8671C">
      <w:pgSz w:w="11906" w:h="16838"/>
      <w:pgMar w:top="1418" w:right="1701" w:bottom="1418" w:left="1701" w:header="851" w:footer="850" w:gutter="454"/>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微软用户" w:date="2018-10-25T20:19:00Z" w:initials="微软用户">
    <w:p w14:paraId="2FA5EDFA" w14:textId="1A99B065" w:rsidR="004A1D67" w:rsidRDefault="004A1D67" w:rsidP="004A1D67">
      <w:pPr>
        <w:pStyle w:val="a9"/>
        <w:ind w:firstLine="420"/>
        <w:rPr>
          <w:rFonts w:hint="eastAsia"/>
        </w:rPr>
      </w:pPr>
      <w:r>
        <w:rPr>
          <w:rStyle w:val="a8"/>
        </w:rPr>
        <w:annotationRef/>
      </w:r>
      <w:r>
        <w:rPr>
          <w:rFonts w:hint="eastAsia"/>
        </w:rPr>
        <w:t>手写</w:t>
      </w:r>
    </w:p>
  </w:comment>
  <w:comment w:id="2" w:author="微软用户" w:date="2018-10-25T20:21:00Z" w:initials="微软用户">
    <w:p w14:paraId="1510E0C5" w14:textId="408968B9" w:rsidR="004A1D67" w:rsidRDefault="004A1D67" w:rsidP="004A1D67">
      <w:pPr>
        <w:pStyle w:val="a9"/>
        <w:ind w:firstLine="420"/>
      </w:pPr>
      <w:r>
        <w:rPr>
          <w:rStyle w:val="a8"/>
        </w:rPr>
        <w:annotationRef/>
      </w:r>
      <w:proofErr w:type="gramStart"/>
      <w:r>
        <w:rPr>
          <w:rFonts w:hint="eastAsia"/>
        </w:rPr>
        <w:t>按群内</w:t>
      </w:r>
      <w:proofErr w:type="gramEnd"/>
      <w:r>
        <w:rPr>
          <w:rFonts w:hint="eastAsia"/>
        </w:rPr>
        <w:t>对摘要的要求来生写</w:t>
      </w:r>
    </w:p>
  </w:comment>
  <w:comment w:id="7" w:author="微软用户" w:date="2018-10-25T20:31:00Z" w:initials="微软用户">
    <w:p w14:paraId="14955841" w14:textId="1A6D2E34" w:rsidR="00792EAE" w:rsidRDefault="00792EAE" w:rsidP="00792EAE">
      <w:pPr>
        <w:pStyle w:val="a9"/>
        <w:ind w:firstLine="420"/>
      </w:pPr>
      <w:r>
        <w:rPr>
          <w:rStyle w:val="a8"/>
        </w:rPr>
        <w:annotationRef/>
      </w:r>
      <w:r>
        <w:rPr>
          <w:rFonts w:hint="eastAsia"/>
        </w:rPr>
        <w:t>到底是系统还是平台，确定下来</w:t>
      </w:r>
    </w:p>
  </w:comment>
  <w:comment w:id="11" w:author="微软用户" w:date="2018-10-25T20:41:00Z" w:initials="微软用户">
    <w:p w14:paraId="660E8494" w14:textId="251E3E06" w:rsidR="00792EAE" w:rsidRDefault="00792EAE" w:rsidP="00792EAE">
      <w:pPr>
        <w:pStyle w:val="a9"/>
        <w:ind w:firstLine="420"/>
      </w:pPr>
      <w:r>
        <w:rPr>
          <w:rStyle w:val="a8"/>
        </w:rPr>
        <w:annotationRef/>
      </w:r>
      <w:r>
        <w:rPr>
          <w:rFonts w:hint="eastAsia"/>
        </w:rPr>
        <w:t>这用编号</w:t>
      </w:r>
      <w:r>
        <w:rPr>
          <w:rFonts w:hint="eastAsia"/>
        </w:rPr>
        <w:t>(1)(2)</w:t>
      </w:r>
      <w:r>
        <w:t>…</w:t>
      </w:r>
    </w:p>
  </w:comment>
  <w:comment w:id="12" w:author="微软用户" w:date="2018-10-25T20:44:00Z" w:initials="微软用户">
    <w:p w14:paraId="7426B85A" w14:textId="57C8B4C9" w:rsidR="00792EAE" w:rsidRDefault="00792EAE" w:rsidP="00792EAE">
      <w:pPr>
        <w:pStyle w:val="a9"/>
        <w:ind w:firstLineChars="95" w:firstLine="199"/>
      </w:pPr>
      <w:r>
        <w:rPr>
          <w:rStyle w:val="a8"/>
        </w:rPr>
        <w:annotationRef/>
      </w:r>
      <w:r>
        <w:rPr>
          <w:rFonts w:hint="eastAsia"/>
        </w:rPr>
        <w:t>感觉凑字呢</w:t>
      </w:r>
    </w:p>
  </w:comment>
  <w:comment w:id="14" w:author="微软用户" w:date="2018-10-25T20:44:00Z" w:initials="微软用户">
    <w:p w14:paraId="49CC57EA" w14:textId="12EA3CEE" w:rsidR="00792EAE" w:rsidRDefault="00792EAE" w:rsidP="00792EAE">
      <w:pPr>
        <w:pStyle w:val="a9"/>
        <w:ind w:firstLine="420"/>
      </w:pPr>
      <w:r>
        <w:rPr>
          <w:rStyle w:val="a8"/>
        </w:rPr>
        <w:annotationRef/>
      </w:r>
      <w:r>
        <w:rPr>
          <w:rFonts w:hint="eastAsia"/>
        </w:rPr>
        <w:t>在哪呢？</w:t>
      </w:r>
    </w:p>
  </w:comment>
  <w:comment w:id="16" w:author="微软用户" w:date="2018-10-25T20:48:00Z" w:initials="微软用户">
    <w:p w14:paraId="3F302F68" w14:textId="520AFC4F" w:rsidR="00792EAE" w:rsidRDefault="00792EAE" w:rsidP="00792EAE">
      <w:pPr>
        <w:pStyle w:val="a9"/>
        <w:ind w:firstLine="420"/>
      </w:pPr>
      <w:r>
        <w:rPr>
          <w:rStyle w:val="a8"/>
        </w:rPr>
        <w:annotationRef/>
      </w:r>
      <w:r>
        <w:rPr>
          <w:rFonts w:hint="eastAsia"/>
        </w:rPr>
        <w:t>到底啥中？</w:t>
      </w:r>
    </w:p>
  </w:comment>
  <w:comment w:id="18" w:author="微软用户" w:date="2018-10-25T21:07:00Z" w:initials="微软用户">
    <w:p w14:paraId="0A7E35B9" w14:textId="6CFD8F10" w:rsidR="00792EAE" w:rsidRDefault="00792EAE" w:rsidP="00792EAE">
      <w:pPr>
        <w:pStyle w:val="a9"/>
        <w:ind w:firstLine="420"/>
      </w:pPr>
      <w:r>
        <w:rPr>
          <w:rStyle w:val="a8"/>
        </w:rPr>
        <w:annotationRef/>
      </w:r>
      <w:r>
        <w:rPr>
          <w:rFonts w:hint="eastAsia"/>
        </w:rPr>
        <w:t>Java SE</w:t>
      </w:r>
      <w:r>
        <w:rPr>
          <w:rFonts w:hint="eastAsia"/>
        </w:rPr>
        <w:t>和</w:t>
      </w:r>
      <w:r>
        <w:rPr>
          <w:rFonts w:hint="eastAsia"/>
        </w:rPr>
        <w:t>Java EE</w:t>
      </w:r>
      <w:r>
        <w:rPr>
          <w:rFonts w:hint="eastAsia"/>
        </w:rPr>
        <w:t>选一个就行了，三级标题，下同</w:t>
      </w:r>
    </w:p>
  </w:comment>
  <w:comment w:id="30" w:author="微软用户" w:date="2018-10-25T21:33:00Z" w:initials="微软用户">
    <w:p w14:paraId="009FAB86" w14:textId="01739CA6" w:rsidR="00792EAE" w:rsidRDefault="00792EAE" w:rsidP="00792EAE">
      <w:pPr>
        <w:pStyle w:val="a9"/>
        <w:ind w:firstLine="420"/>
      </w:pPr>
      <w:r>
        <w:rPr>
          <w:rStyle w:val="a8"/>
        </w:rPr>
        <w:annotationRef/>
      </w:r>
      <w:r>
        <w:rPr>
          <w:rFonts w:hint="eastAsia"/>
        </w:rPr>
        <w:t>这个是可行性分析中的一项吗？</w:t>
      </w:r>
    </w:p>
  </w:comment>
  <w:comment w:id="39" w:author="微软用户" w:date="2018-10-25T21:40:00Z" w:initials="微软用户">
    <w:p w14:paraId="44BF1345" w14:textId="0B63A5A1" w:rsidR="00792EAE" w:rsidRDefault="00792EAE" w:rsidP="00792EAE">
      <w:pPr>
        <w:pStyle w:val="a9"/>
        <w:ind w:firstLine="420"/>
      </w:pPr>
      <w:r>
        <w:rPr>
          <w:rStyle w:val="a8"/>
        </w:rPr>
        <w:annotationRef/>
      </w:r>
      <w:r>
        <w:rPr>
          <w:rFonts w:hint="eastAsia"/>
        </w:rPr>
        <w:t>图形不要加底纹</w:t>
      </w:r>
    </w:p>
  </w:comment>
  <w:comment w:id="44" w:author="微软用户" w:date="2018-10-25T21:41:00Z" w:initials="微软用户">
    <w:p w14:paraId="08D5BCBA" w14:textId="7D1E0DD5" w:rsidR="00792EAE" w:rsidRDefault="00792EAE" w:rsidP="00792EAE">
      <w:pPr>
        <w:pStyle w:val="a9"/>
        <w:ind w:firstLine="420"/>
      </w:pPr>
      <w:r>
        <w:rPr>
          <w:rStyle w:val="a8"/>
        </w:rPr>
        <w:annotationRef/>
      </w:r>
      <w:r>
        <w:rPr>
          <w:rFonts w:hint="eastAsia"/>
        </w:rPr>
        <w:t>完善</w:t>
      </w:r>
    </w:p>
  </w:comment>
  <w:comment w:id="58" w:author="微软用户" w:date="2018-10-25T21:43:00Z" w:initials="微软用户">
    <w:p w14:paraId="0E4B7097" w14:textId="3B020586" w:rsidR="00792EAE" w:rsidRDefault="00792EAE" w:rsidP="00792EAE">
      <w:pPr>
        <w:pStyle w:val="a9"/>
        <w:ind w:firstLine="420"/>
      </w:pPr>
      <w:r>
        <w:rPr>
          <w:rStyle w:val="a8"/>
        </w:rPr>
        <w:annotationRef/>
      </w:r>
      <w:r>
        <w:rPr>
          <w:rFonts w:hint="eastAsia"/>
        </w:rPr>
        <w:t>不单独成章，把章节去掉</w:t>
      </w:r>
    </w:p>
  </w:comment>
  <w:comment w:id="64" w:author="微软用户" w:date="2018-10-25T21:44:00Z" w:initials="微软用户">
    <w:p w14:paraId="46E8692F" w14:textId="2C7B3784" w:rsidR="00792EAE" w:rsidRDefault="00792EAE" w:rsidP="00792EAE">
      <w:pPr>
        <w:pStyle w:val="a9"/>
        <w:ind w:firstLine="420"/>
      </w:pPr>
      <w:r>
        <w:rPr>
          <w:rStyle w:val="a8"/>
        </w:rPr>
        <w:annotationRef/>
      </w:r>
      <w:r>
        <w:rPr>
          <w:rFonts w:hint="eastAsia"/>
        </w:rPr>
        <w:t>这是什么意思</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1C004" w14:textId="77777777" w:rsidR="00135A64" w:rsidRDefault="00135A64" w:rsidP="00220A75">
      <w:pPr>
        <w:spacing w:line="240" w:lineRule="auto"/>
        <w:ind w:firstLine="480"/>
      </w:pPr>
      <w:r>
        <w:separator/>
      </w:r>
    </w:p>
  </w:endnote>
  <w:endnote w:type="continuationSeparator" w:id="0">
    <w:p w14:paraId="636F8657" w14:textId="77777777" w:rsidR="00135A64" w:rsidRDefault="00135A64" w:rsidP="00220A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DE9F2" w14:textId="77777777" w:rsidR="00F56E97" w:rsidRDefault="00F56E9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0670B" w14:textId="67EB804D" w:rsidR="00F56E97" w:rsidRPr="00FB02E8" w:rsidRDefault="00F56E97" w:rsidP="009D25E6">
    <w:pPr>
      <w:pStyle w:val="a4"/>
      <w:jc w:val="left"/>
      <w:rPr>
        <w:rFonts w:ascii="宋体" w:hAnsi="宋体"/>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604C3" w14:textId="77777777" w:rsidR="00F56E97" w:rsidRDefault="00F56E9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4CC24" w14:textId="6DD0376F" w:rsidR="00F56E97" w:rsidRPr="00FB02E8" w:rsidRDefault="00F56E97" w:rsidP="009D25E6">
    <w:pPr>
      <w:pStyle w:val="a4"/>
      <w:jc w:val="left"/>
      <w:rPr>
        <w:rFonts w:ascii="宋体" w:hAnsi="宋体"/>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326930"/>
      <w:docPartObj>
        <w:docPartGallery w:val="Page Numbers (Bottom of Page)"/>
        <w:docPartUnique/>
      </w:docPartObj>
    </w:sdtPr>
    <w:sdtEndPr>
      <w:rPr>
        <w:rFonts w:ascii="宋体" w:hAnsi="宋体"/>
        <w:szCs w:val="24"/>
      </w:rPr>
    </w:sdtEndPr>
    <w:sdtContent>
      <w:p w14:paraId="30DFEF6F" w14:textId="550B6ECF" w:rsidR="00F56E97" w:rsidRPr="00D006EC" w:rsidRDefault="00F56E97" w:rsidP="00730CE2">
        <w:pPr>
          <w:pStyle w:val="a4"/>
          <w:rPr>
            <w:rFonts w:ascii="宋体" w:hAnsi="宋体"/>
          </w:rPr>
        </w:pPr>
        <w:r w:rsidRPr="00D006EC">
          <w:rPr>
            <w:rFonts w:ascii="宋体" w:hAnsi="宋体"/>
          </w:rPr>
          <w:fldChar w:fldCharType="begin"/>
        </w:r>
        <w:r w:rsidRPr="00D006EC">
          <w:rPr>
            <w:rFonts w:ascii="宋体" w:hAnsi="宋体"/>
          </w:rPr>
          <w:instrText>PAGE   \* MERGEFORMAT</w:instrText>
        </w:r>
        <w:r w:rsidRPr="00D006EC">
          <w:rPr>
            <w:rFonts w:ascii="宋体" w:hAnsi="宋体"/>
          </w:rPr>
          <w:fldChar w:fldCharType="separate"/>
        </w:r>
        <w:r w:rsidR="00792EAE" w:rsidRPr="00792EAE">
          <w:rPr>
            <w:rFonts w:ascii="宋体" w:hAnsi="宋体"/>
            <w:noProof/>
            <w:lang w:val="zh-CN"/>
          </w:rPr>
          <w:t>II</w:t>
        </w:r>
        <w:r w:rsidRPr="00D006EC">
          <w:rPr>
            <w:rFonts w:ascii="宋体" w:hAnsi="宋体"/>
          </w:rPr>
          <w:fldChar w:fldCharType="end"/>
        </w:r>
      </w:p>
      <w:p w14:paraId="19F142BA" w14:textId="77777777" w:rsidR="00F56E97" w:rsidRPr="00FB02E8" w:rsidRDefault="0056224B" w:rsidP="009D25E6">
        <w:pPr>
          <w:pStyle w:val="a4"/>
          <w:jc w:val="left"/>
          <w:rPr>
            <w:rFonts w:ascii="宋体" w:hAnsi="宋体"/>
            <w:szCs w:val="24"/>
          </w:rPr>
        </w:pP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97315"/>
      <w:docPartObj>
        <w:docPartGallery w:val="Page Numbers (Bottom of Page)"/>
        <w:docPartUnique/>
      </w:docPartObj>
    </w:sdtPr>
    <w:sdtEndPr>
      <w:rPr>
        <w:rFonts w:ascii="宋体" w:hAnsi="宋体"/>
        <w:szCs w:val="24"/>
      </w:rPr>
    </w:sdtEndPr>
    <w:sdtContent>
      <w:p w14:paraId="0E162995" w14:textId="2D4E8A17" w:rsidR="00F56E97" w:rsidRPr="00743D09" w:rsidRDefault="00F56E97" w:rsidP="00730CE2">
        <w:pPr>
          <w:pStyle w:val="a4"/>
          <w:rPr>
            <w:rFonts w:ascii="宋体" w:hAnsi="宋体"/>
          </w:rPr>
        </w:pPr>
        <w:r w:rsidRPr="00743D09">
          <w:rPr>
            <w:rFonts w:ascii="宋体" w:hAnsi="宋体"/>
          </w:rPr>
          <w:fldChar w:fldCharType="begin"/>
        </w:r>
        <w:r w:rsidRPr="00743D09">
          <w:rPr>
            <w:rFonts w:ascii="宋体" w:hAnsi="宋体"/>
          </w:rPr>
          <w:instrText>PAGE   \* MERGEFORMAT</w:instrText>
        </w:r>
        <w:r w:rsidRPr="00743D09">
          <w:rPr>
            <w:rFonts w:ascii="宋体" w:hAnsi="宋体"/>
          </w:rPr>
          <w:fldChar w:fldCharType="separate"/>
        </w:r>
        <w:r w:rsidR="00792EAE" w:rsidRPr="00792EAE">
          <w:rPr>
            <w:rFonts w:ascii="宋体" w:hAnsi="宋体"/>
            <w:noProof/>
            <w:lang w:val="zh-CN"/>
          </w:rPr>
          <w:t>I</w:t>
        </w:r>
        <w:r w:rsidRPr="00743D09">
          <w:rPr>
            <w:rFonts w:ascii="宋体" w:hAnsi="宋体"/>
          </w:rPr>
          <w:fldChar w:fldCharType="end"/>
        </w:r>
      </w:p>
      <w:p w14:paraId="03460183" w14:textId="77777777" w:rsidR="00F56E97" w:rsidRPr="00FB02E8" w:rsidRDefault="0056224B" w:rsidP="009D25E6">
        <w:pPr>
          <w:pStyle w:val="a4"/>
          <w:jc w:val="left"/>
          <w:rPr>
            <w:rFonts w:ascii="宋体" w:hAnsi="宋体"/>
            <w:szCs w:val="24"/>
          </w:rPr>
        </w:pP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084820"/>
      <w:docPartObj>
        <w:docPartGallery w:val="Page Numbers (Bottom of Page)"/>
        <w:docPartUnique/>
      </w:docPartObj>
    </w:sdtPr>
    <w:sdtEndPr>
      <w:rPr>
        <w:rFonts w:ascii="宋体" w:hAnsi="宋体"/>
        <w:szCs w:val="24"/>
      </w:rPr>
    </w:sdtEndPr>
    <w:sdtContent>
      <w:p w14:paraId="568DACB9" w14:textId="73794CBA" w:rsidR="00F56E97" w:rsidRPr="00730CE2" w:rsidRDefault="00F56E97" w:rsidP="00730CE2">
        <w:pPr>
          <w:pStyle w:val="a4"/>
        </w:pPr>
        <w:r w:rsidRPr="00730CE2">
          <w:rPr>
            <w:rFonts w:hint="eastAsia"/>
          </w:rPr>
          <w:t>第</w:t>
        </w:r>
        <w:r w:rsidRPr="00FB02E8">
          <w:fldChar w:fldCharType="begin"/>
        </w:r>
        <w:r w:rsidRPr="00FB02E8">
          <w:instrText>PAGE   \* MERGEFORMAT</w:instrText>
        </w:r>
        <w:r w:rsidRPr="00FB02E8">
          <w:fldChar w:fldCharType="separate"/>
        </w:r>
        <w:r w:rsidR="00792EAE" w:rsidRPr="00792EAE">
          <w:rPr>
            <w:noProof/>
            <w:lang w:val="zh-CN"/>
          </w:rPr>
          <w:t>14</w:t>
        </w:r>
        <w:r w:rsidRPr="00FB02E8">
          <w:fldChar w:fldCharType="end"/>
        </w:r>
        <w:r>
          <w:rPr>
            <w:rFonts w:hint="eastAsia"/>
          </w:rPr>
          <w:t>页（共</w:t>
        </w:r>
        <w:r>
          <w:fldChar w:fldCharType="begin"/>
        </w:r>
        <w:r>
          <w:instrText>=</w:instrText>
        </w:r>
        <w:r>
          <w:rPr>
            <w:noProof/>
          </w:rPr>
          <w:fldChar w:fldCharType="begin"/>
        </w:r>
        <w:r>
          <w:rPr>
            <w:noProof/>
          </w:rPr>
          <w:instrText xml:space="preserve"> NUMPAGES   \* MERGEFORMAT</w:instrText>
        </w:r>
        <w:r>
          <w:rPr>
            <w:noProof/>
          </w:rPr>
          <w:fldChar w:fldCharType="separate"/>
        </w:r>
        <w:r w:rsidR="00792EAE">
          <w:rPr>
            <w:noProof/>
          </w:rPr>
          <w:instrText>21</w:instrText>
        </w:r>
        <w:r>
          <w:rPr>
            <w:noProof/>
          </w:rPr>
          <w:fldChar w:fldCharType="end"/>
        </w:r>
        <w:r>
          <w:instrText>-7</w:instrText>
        </w:r>
        <w:r>
          <w:fldChar w:fldCharType="separate"/>
        </w:r>
        <w:r w:rsidR="00792EAE">
          <w:rPr>
            <w:noProof/>
          </w:rPr>
          <w:t>14</w:t>
        </w:r>
        <w:r>
          <w:fldChar w:fldCharType="end"/>
        </w:r>
        <w:r>
          <w:rPr>
            <w:rFonts w:hint="eastAsia"/>
          </w:rPr>
          <w:t>页）</w:t>
        </w:r>
      </w:p>
      <w:p w14:paraId="142826F4" w14:textId="77777777" w:rsidR="00F56E97" w:rsidRPr="00FB02E8" w:rsidRDefault="0056224B" w:rsidP="009D25E6">
        <w:pPr>
          <w:pStyle w:val="a4"/>
          <w:jc w:val="left"/>
          <w:rPr>
            <w:rFonts w:ascii="宋体" w:hAnsi="宋体"/>
            <w:szCs w:val="24"/>
          </w:rPr>
        </w:pP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6C395" w14:textId="1C5305A6" w:rsidR="00F56E97" w:rsidRPr="00FB02E8" w:rsidRDefault="00F56E97" w:rsidP="009D25E6">
    <w:pPr>
      <w:pStyle w:val="a4"/>
      <w:jc w:val="left"/>
      <w:rPr>
        <w:rFonts w:ascii="宋体" w:hAnsi="宋体"/>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B0CEA" w14:textId="77777777" w:rsidR="00135A64" w:rsidRDefault="00135A64" w:rsidP="00220A75">
      <w:pPr>
        <w:spacing w:line="240" w:lineRule="auto"/>
        <w:ind w:firstLine="480"/>
      </w:pPr>
      <w:r>
        <w:separator/>
      </w:r>
    </w:p>
  </w:footnote>
  <w:footnote w:type="continuationSeparator" w:id="0">
    <w:p w14:paraId="0EBDD4F3" w14:textId="77777777" w:rsidR="00135A64" w:rsidRDefault="00135A64" w:rsidP="00220A7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AE051" w14:textId="77777777" w:rsidR="00F56E97" w:rsidRDefault="00F56E9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94DF5" w14:textId="77777777" w:rsidR="00F56E97" w:rsidRPr="00592A9F" w:rsidRDefault="00F56E97" w:rsidP="00070C16">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6CB9" w14:textId="77777777" w:rsidR="00F56E97" w:rsidRDefault="00F56E9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B50"/>
    <w:multiLevelType w:val="hybridMultilevel"/>
    <w:tmpl w:val="C8EED1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23C3D"/>
    <w:multiLevelType w:val="hybridMultilevel"/>
    <w:tmpl w:val="BF8C04EA"/>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11482F"/>
    <w:multiLevelType w:val="hybridMultilevel"/>
    <w:tmpl w:val="154AFC00"/>
    <w:lvl w:ilvl="0" w:tplc="2FBEFDE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5F522A"/>
    <w:multiLevelType w:val="multilevel"/>
    <w:tmpl w:val="56740F38"/>
    <w:lvl w:ilvl="0">
      <w:start w:val="1"/>
      <w:numFmt w:val="decimal"/>
      <w:pStyle w:val="1"/>
      <w:suff w:val="space"/>
      <w:lvlText w:val="第%1章 "/>
      <w:lvlJc w:val="left"/>
      <w:pPr>
        <w:ind w:left="0" w:firstLine="0"/>
      </w:pPr>
      <w:rPr>
        <w:rFonts w:ascii="黑体" w:eastAsia="黑体" w:hAnsi="黑体" w:hint="eastAsia"/>
        <w:b w:val="0"/>
        <w:i w:val="0"/>
        <w:sz w:val="30"/>
        <w:u w:val="none"/>
      </w:rPr>
    </w:lvl>
    <w:lvl w:ilvl="1">
      <w:start w:val="1"/>
      <w:numFmt w:val="decimal"/>
      <w:pStyle w:val="2"/>
      <w:suff w:val="space"/>
      <w:lvlText w:val="%1.%2 "/>
      <w:lvlJc w:val="left"/>
      <w:pPr>
        <w:ind w:left="0" w:firstLine="0"/>
      </w:pPr>
      <w:rPr>
        <w:rFonts w:ascii="黑体" w:eastAsia="黑体" w:hAnsi="黑体" w:hint="eastAsia"/>
        <w:b w:val="0"/>
        <w:i w:val="0"/>
        <w:color w:val="auto"/>
        <w:sz w:val="28"/>
        <w:u w:val="none"/>
      </w:rPr>
    </w:lvl>
    <w:lvl w:ilvl="2">
      <w:start w:val="1"/>
      <w:numFmt w:val="decimal"/>
      <w:pStyle w:val="3"/>
      <w:suff w:val="space"/>
      <w:lvlText w:val="%1.%2.%3 "/>
      <w:lvlJc w:val="left"/>
      <w:pPr>
        <w:ind w:left="0" w:firstLine="0"/>
      </w:pPr>
      <w:rPr>
        <w:rFonts w:ascii="黑体" w:eastAsia="黑体" w:hAnsi="黑体" w:hint="eastAsia"/>
        <w:b w:val="0"/>
        <w:i w:val="0"/>
        <w:sz w:val="24"/>
        <w:u w:val="none"/>
        <w:em w:val="none"/>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
    <w:nsid w:val="122C5CFA"/>
    <w:multiLevelType w:val="hybridMultilevel"/>
    <w:tmpl w:val="E25A2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574288"/>
    <w:multiLevelType w:val="hybridMultilevel"/>
    <w:tmpl w:val="289C53D8"/>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9CB0FE3"/>
    <w:multiLevelType w:val="hybridMultilevel"/>
    <w:tmpl w:val="4FA6110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5801AB0"/>
    <w:multiLevelType w:val="hybridMultilevel"/>
    <w:tmpl w:val="F5DA30D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A90694D"/>
    <w:multiLevelType w:val="hybridMultilevel"/>
    <w:tmpl w:val="D8361C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B20693E"/>
    <w:multiLevelType w:val="hybridMultilevel"/>
    <w:tmpl w:val="1842EE22"/>
    <w:lvl w:ilvl="0" w:tplc="B7C484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B237191"/>
    <w:multiLevelType w:val="hybridMultilevel"/>
    <w:tmpl w:val="2EA284EA"/>
    <w:lvl w:ilvl="0" w:tplc="691A6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D47407"/>
    <w:multiLevelType w:val="hybridMultilevel"/>
    <w:tmpl w:val="761466E8"/>
    <w:lvl w:ilvl="0" w:tplc="DC50A3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1A33FE9"/>
    <w:multiLevelType w:val="hybridMultilevel"/>
    <w:tmpl w:val="66B6C316"/>
    <w:lvl w:ilvl="0" w:tplc="767621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1660B1"/>
    <w:multiLevelType w:val="hybridMultilevel"/>
    <w:tmpl w:val="EF40F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7A2F73"/>
    <w:multiLevelType w:val="hybridMultilevel"/>
    <w:tmpl w:val="11623D94"/>
    <w:lvl w:ilvl="0" w:tplc="2A627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934930"/>
    <w:multiLevelType w:val="hybridMultilevel"/>
    <w:tmpl w:val="0FA8F336"/>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9"/>
  </w:num>
  <w:num w:numId="4">
    <w:abstractNumId w:val="10"/>
  </w:num>
  <w:num w:numId="5">
    <w:abstractNumId w:val="1"/>
  </w:num>
  <w:num w:numId="6">
    <w:abstractNumId w:val="15"/>
  </w:num>
  <w:num w:numId="7">
    <w:abstractNumId w:val="12"/>
  </w:num>
  <w:num w:numId="8">
    <w:abstractNumId w:val="11"/>
  </w:num>
  <w:num w:numId="9">
    <w:abstractNumId w:val="7"/>
  </w:num>
  <w:num w:numId="10">
    <w:abstractNumId w:val="8"/>
  </w:num>
  <w:num w:numId="11">
    <w:abstractNumId w:val="4"/>
  </w:num>
  <w:num w:numId="12">
    <w:abstractNumId w:val="14"/>
  </w:num>
  <w:num w:numId="13">
    <w:abstractNumId w:val="6"/>
  </w:num>
  <w:num w:numId="14">
    <w:abstractNumId w:val="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ED9"/>
    <w:rsid w:val="000031C9"/>
    <w:rsid w:val="00005B4B"/>
    <w:rsid w:val="0001292A"/>
    <w:rsid w:val="00016545"/>
    <w:rsid w:val="0002065F"/>
    <w:rsid w:val="00024A13"/>
    <w:rsid w:val="00032C63"/>
    <w:rsid w:val="00033AD8"/>
    <w:rsid w:val="00034CD0"/>
    <w:rsid w:val="00036231"/>
    <w:rsid w:val="00043187"/>
    <w:rsid w:val="00046F8F"/>
    <w:rsid w:val="00047C06"/>
    <w:rsid w:val="00050A13"/>
    <w:rsid w:val="00055044"/>
    <w:rsid w:val="00055D50"/>
    <w:rsid w:val="00061708"/>
    <w:rsid w:val="000674D7"/>
    <w:rsid w:val="0007067F"/>
    <w:rsid w:val="00070C16"/>
    <w:rsid w:val="00082648"/>
    <w:rsid w:val="00084AE0"/>
    <w:rsid w:val="00090D05"/>
    <w:rsid w:val="000A37CF"/>
    <w:rsid w:val="000A4362"/>
    <w:rsid w:val="000B0EBB"/>
    <w:rsid w:val="000B165E"/>
    <w:rsid w:val="000B1FAD"/>
    <w:rsid w:val="000B3292"/>
    <w:rsid w:val="000C4CA9"/>
    <w:rsid w:val="000C4DFE"/>
    <w:rsid w:val="000C6537"/>
    <w:rsid w:val="000D3CCD"/>
    <w:rsid w:val="000D42CA"/>
    <w:rsid w:val="000D6400"/>
    <w:rsid w:val="000D65AC"/>
    <w:rsid w:val="000E4CF5"/>
    <w:rsid w:val="000E7389"/>
    <w:rsid w:val="000E7C59"/>
    <w:rsid w:val="000F01E7"/>
    <w:rsid w:val="000F7BF3"/>
    <w:rsid w:val="00106327"/>
    <w:rsid w:val="00107970"/>
    <w:rsid w:val="00112C9F"/>
    <w:rsid w:val="00123B49"/>
    <w:rsid w:val="001244FB"/>
    <w:rsid w:val="00125C66"/>
    <w:rsid w:val="001272C9"/>
    <w:rsid w:val="00127A12"/>
    <w:rsid w:val="00127EE0"/>
    <w:rsid w:val="00130986"/>
    <w:rsid w:val="00135A64"/>
    <w:rsid w:val="00140318"/>
    <w:rsid w:val="00151E43"/>
    <w:rsid w:val="00153FA9"/>
    <w:rsid w:val="00160E53"/>
    <w:rsid w:val="00170930"/>
    <w:rsid w:val="0017221D"/>
    <w:rsid w:val="001760F3"/>
    <w:rsid w:val="001767C1"/>
    <w:rsid w:val="001938A8"/>
    <w:rsid w:val="00196E85"/>
    <w:rsid w:val="001A409B"/>
    <w:rsid w:val="001A650C"/>
    <w:rsid w:val="001B1295"/>
    <w:rsid w:val="001B385C"/>
    <w:rsid w:val="001C2295"/>
    <w:rsid w:val="001C6A9A"/>
    <w:rsid w:val="001D28E6"/>
    <w:rsid w:val="001D2B90"/>
    <w:rsid w:val="001D54D0"/>
    <w:rsid w:val="001D6E49"/>
    <w:rsid w:val="001E5F84"/>
    <w:rsid w:val="001E7E33"/>
    <w:rsid w:val="0020256D"/>
    <w:rsid w:val="0020623E"/>
    <w:rsid w:val="00211B04"/>
    <w:rsid w:val="0021358E"/>
    <w:rsid w:val="00220A75"/>
    <w:rsid w:val="00220DDF"/>
    <w:rsid w:val="00221F70"/>
    <w:rsid w:val="002228A4"/>
    <w:rsid w:val="0022393D"/>
    <w:rsid w:val="0023287A"/>
    <w:rsid w:val="00233208"/>
    <w:rsid w:val="002337E9"/>
    <w:rsid w:val="00234326"/>
    <w:rsid w:val="002443F2"/>
    <w:rsid w:val="00246514"/>
    <w:rsid w:val="00251EB6"/>
    <w:rsid w:val="0026140C"/>
    <w:rsid w:val="0026411A"/>
    <w:rsid w:val="00266366"/>
    <w:rsid w:val="0026665C"/>
    <w:rsid w:val="002771CE"/>
    <w:rsid w:val="00286150"/>
    <w:rsid w:val="002A0180"/>
    <w:rsid w:val="002B0D21"/>
    <w:rsid w:val="002B2DC9"/>
    <w:rsid w:val="002B52F9"/>
    <w:rsid w:val="002B6323"/>
    <w:rsid w:val="002B7326"/>
    <w:rsid w:val="002D21AC"/>
    <w:rsid w:val="002D3739"/>
    <w:rsid w:val="002D60B9"/>
    <w:rsid w:val="002E46C4"/>
    <w:rsid w:val="002E6735"/>
    <w:rsid w:val="002E67D5"/>
    <w:rsid w:val="002F5231"/>
    <w:rsid w:val="002F5B45"/>
    <w:rsid w:val="00301209"/>
    <w:rsid w:val="00304A85"/>
    <w:rsid w:val="00317932"/>
    <w:rsid w:val="00317E6C"/>
    <w:rsid w:val="00325066"/>
    <w:rsid w:val="00331283"/>
    <w:rsid w:val="003344E5"/>
    <w:rsid w:val="00340AC1"/>
    <w:rsid w:val="00341CDA"/>
    <w:rsid w:val="00342E84"/>
    <w:rsid w:val="003444EF"/>
    <w:rsid w:val="00345800"/>
    <w:rsid w:val="00351255"/>
    <w:rsid w:val="003566CB"/>
    <w:rsid w:val="003643F8"/>
    <w:rsid w:val="003675C9"/>
    <w:rsid w:val="00373CA2"/>
    <w:rsid w:val="00374B94"/>
    <w:rsid w:val="003816D0"/>
    <w:rsid w:val="00387CF3"/>
    <w:rsid w:val="0039461D"/>
    <w:rsid w:val="003949B3"/>
    <w:rsid w:val="003A18AE"/>
    <w:rsid w:val="003B0F7D"/>
    <w:rsid w:val="003B2CC8"/>
    <w:rsid w:val="003B5A3C"/>
    <w:rsid w:val="003C00B5"/>
    <w:rsid w:val="003C5E89"/>
    <w:rsid w:val="003C6598"/>
    <w:rsid w:val="003C65A2"/>
    <w:rsid w:val="003C6681"/>
    <w:rsid w:val="003D1645"/>
    <w:rsid w:val="003D523E"/>
    <w:rsid w:val="003D5367"/>
    <w:rsid w:val="003E0481"/>
    <w:rsid w:val="003E2FD8"/>
    <w:rsid w:val="003E3758"/>
    <w:rsid w:val="003E63C3"/>
    <w:rsid w:val="003F4ED9"/>
    <w:rsid w:val="003F5A1A"/>
    <w:rsid w:val="003F5C2F"/>
    <w:rsid w:val="003F6A07"/>
    <w:rsid w:val="003F6ACD"/>
    <w:rsid w:val="00413A5B"/>
    <w:rsid w:val="00415405"/>
    <w:rsid w:val="00417A17"/>
    <w:rsid w:val="00420439"/>
    <w:rsid w:val="004227B6"/>
    <w:rsid w:val="004266BE"/>
    <w:rsid w:val="00432F31"/>
    <w:rsid w:val="0043522B"/>
    <w:rsid w:val="0043581B"/>
    <w:rsid w:val="0044489E"/>
    <w:rsid w:val="004548EE"/>
    <w:rsid w:val="004555B6"/>
    <w:rsid w:val="00456F2A"/>
    <w:rsid w:val="004625CF"/>
    <w:rsid w:val="004651F6"/>
    <w:rsid w:val="00465976"/>
    <w:rsid w:val="00466D88"/>
    <w:rsid w:val="00472B21"/>
    <w:rsid w:val="00473F81"/>
    <w:rsid w:val="00476C55"/>
    <w:rsid w:val="004856BD"/>
    <w:rsid w:val="00486249"/>
    <w:rsid w:val="00494D2C"/>
    <w:rsid w:val="00495DDA"/>
    <w:rsid w:val="004A1D67"/>
    <w:rsid w:val="004A3F3B"/>
    <w:rsid w:val="004C1825"/>
    <w:rsid w:val="004C20E2"/>
    <w:rsid w:val="004D1BBA"/>
    <w:rsid w:val="004D4252"/>
    <w:rsid w:val="004E0F46"/>
    <w:rsid w:val="004E4A3D"/>
    <w:rsid w:val="004E6D7A"/>
    <w:rsid w:val="004F1430"/>
    <w:rsid w:val="004F14EC"/>
    <w:rsid w:val="004F5F6D"/>
    <w:rsid w:val="004F6225"/>
    <w:rsid w:val="004F6CA4"/>
    <w:rsid w:val="005020C8"/>
    <w:rsid w:val="005071E9"/>
    <w:rsid w:val="00510C97"/>
    <w:rsid w:val="0051225B"/>
    <w:rsid w:val="00513169"/>
    <w:rsid w:val="005131F0"/>
    <w:rsid w:val="00515085"/>
    <w:rsid w:val="00517B68"/>
    <w:rsid w:val="00521568"/>
    <w:rsid w:val="00523919"/>
    <w:rsid w:val="00527F33"/>
    <w:rsid w:val="00541E36"/>
    <w:rsid w:val="00547574"/>
    <w:rsid w:val="00547D57"/>
    <w:rsid w:val="00552EA0"/>
    <w:rsid w:val="00555878"/>
    <w:rsid w:val="005564DB"/>
    <w:rsid w:val="005579C4"/>
    <w:rsid w:val="0056224B"/>
    <w:rsid w:val="005718FC"/>
    <w:rsid w:val="00582920"/>
    <w:rsid w:val="005834FC"/>
    <w:rsid w:val="0058352C"/>
    <w:rsid w:val="00583902"/>
    <w:rsid w:val="00584B8D"/>
    <w:rsid w:val="00592A9F"/>
    <w:rsid w:val="00593D80"/>
    <w:rsid w:val="005A3C91"/>
    <w:rsid w:val="005A7DEA"/>
    <w:rsid w:val="005B5737"/>
    <w:rsid w:val="005B682D"/>
    <w:rsid w:val="005C4B1C"/>
    <w:rsid w:val="005E4DBB"/>
    <w:rsid w:val="005E5FCA"/>
    <w:rsid w:val="005F2B35"/>
    <w:rsid w:val="005F3974"/>
    <w:rsid w:val="00600105"/>
    <w:rsid w:val="00606DBD"/>
    <w:rsid w:val="006104A6"/>
    <w:rsid w:val="00621ADB"/>
    <w:rsid w:val="006224D0"/>
    <w:rsid w:val="0062712D"/>
    <w:rsid w:val="006278FC"/>
    <w:rsid w:val="00632695"/>
    <w:rsid w:val="006328C8"/>
    <w:rsid w:val="006333F7"/>
    <w:rsid w:val="0065235F"/>
    <w:rsid w:val="00656685"/>
    <w:rsid w:val="00663F0E"/>
    <w:rsid w:val="00670A8F"/>
    <w:rsid w:val="006756F3"/>
    <w:rsid w:val="00677093"/>
    <w:rsid w:val="00693286"/>
    <w:rsid w:val="006A3410"/>
    <w:rsid w:val="006A44A8"/>
    <w:rsid w:val="006A5014"/>
    <w:rsid w:val="006A5ED3"/>
    <w:rsid w:val="006B22C2"/>
    <w:rsid w:val="006B3004"/>
    <w:rsid w:val="006B418B"/>
    <w:rsid w:val="006B4E6F"/>
    <w:rsid w:val="006B50C7"/>
    <w:rsid w:val="006B5245"/>
    <w:rsid w:val="006B7764"/>
    <w:rsid w:val="006C4EAD"/>
    <w:rsid w:val="006C62C9"/>
    <w:rsid w:val="006D3FEC"/>
    <w:rsid w:val="006D44CB"/>
    <w:rsid w:val="006D6AC1"/>
    <w:rsid w:val="006D7DC1"/>
    <w:rsid w:val="006F571C"/>
    <w:rsid w:val="00701000"/>
    <w:rsid w:val="00704807"/>
    <w:rsid w:val="0070549A"/>
    <w:rsid w:val="00730CE2"/>
    <w:rsid w:val="00731008"/>
    <w:rsid w:val="007351BA"/>
    <w:rsid w:val="007351FC"/>
    <w:rsid w:val="0074100E"/>
    <w:rsid w:val="00743D09"/>
    <w:rsid w:val="00750627"/>
    <w:rsid w:val="007538CF"/>
    <w:rsid w:val="00760B52"/>
    <w:rsid w:val="00761411"/>
    <w:rsid w:val="00763E1E"/>
    <w:rsid w:val="007640DE"/>
    <w:rsid w:val="0076436E"/>
    <w:rsid w:val="00764662"/>
    <w:rsid w:val="00774288"/>
    <w:rsid w:val="00775AF2"/>
    <w:rsid w:val="007804E5"/>
    <w:rsid w:val="0078262F"/>
    <w:rsid w:val="00785441"/>
    <w:rsid w:val="00792EAE"/>
    <w:rsid w:val="00793E9B"/>
    <w:rsid w:val="007A4F14"/>
    <w:rsid w:val="007A5C10"/>
    <w:rsid w:val="007A6551"/>
    <w:rsid w:val="007A6D49"/>
    <w:rsid w:val="007B0BBA"/>
    <w:rsid w:val="007B4C2B"/>
    <w:rsid w:val="007B527F"/>
    <w:rsid w:val="007B54A7"/>
    <w:rsid w:val="007C129B"/>
    <w:rsid w:val="007C4B7B"/>
    <w:rsid w:val="007D45AC"/>
    <w:rsid w:val="007D487A"/>
    <w:rsid w:val="007E1687"/>
    <w:rsid w:val="007E5C8D"/>
    <w:rsid w:val="007F57E7"/>
    <w:rsid w:val="007F636B"/>
    <w:rsid w:val="007F6566"/>
    <w:rsid w:val="007F799A"/>
    <w:rsid w:val="00800913"/>
    <w:rsid w:val="00802D2C"/>
    <w:rsid w:val="00804117"/>
    <w:rsid w:val="008130D5"/>
    <w:rsid w:val="00814B79"/>
    <w:rsid w:val="00820DDB"/>
    <w:rsid w:val="00821498"/>
    <w:rsid w:val="00823C70"/>
    <w:rsid w:val="00824BFF"/>
    <w:rsid w:val="008304D7"/>
    <w:rsid w:val="0083122F"/>
    <w:rsid w:val="00841F21"/>
    <w:rsid w:val="00844490"/>
    <w:rsid w:val="00845288"/>
    <w:rsid w:val="00864706"/>
    <w:rsid w:val="008647D8"/>
    <w:rsid w:val="00875B89"/>
    <w:rsid w:val="00877248"/>
    <w:rsid w:val="0088060F"/>
    <w:rsid w:val="00882617"/>
    <w:rsid w:val="00885F10"/>
    <w:rsid w:val="008A2B2B"/>
    <w:rsid w:val="008A2DE4"/>
    <w:rsid w:val="008A5971"/>
    <w:rsid w:val="008A75A2"/>
    <w:rsid w:val="008B1CB9"/>
    <w:rsid w:val="008B4F4D"/>
    <w:rsid w:val="008B62BD"/>
    <w:rsid w:val="008B71E3"/>
    <w:rsid w:val="008C116D"/>
    <w:rsid w:val="008C20A4"/>
    <w:rsid w:val="008D3DA9"/>
    <w:rsid w:val="008E63F2"/>
    <w:rsid w:val="008F24BC"/>
    <w:rsid w:val="008F3121"/>
    <w:rsid w:val="008F508E"/>
    <w:rsid w:val="00901FB2"/>
    <w:rsid w:val="00902725"/>
    <w:rsid w:val="00904FA5"/>
    <w:rsid w:val="009116DF"/>
    <w:rsid w:val="00911E26"/>
    <w:rsid w:val="00913B9A"/>
    <w:rsid w:val="00917980"/>
    <w:rsid w:val="00924586"/>
    <w:rsid w:val="00943DFA"/>
    <w:rsid w:val="00945095"/>
    <w:rsid w:val="0095304A"/>
    <w:rsid w:val="00953ED0"/>
    <w:rsid w:val="00956BFF"/>
    <w:rsid w:val="009627CF"/>
    <w:rsid w:val="00965D08"/>
    <w:rsid w:val="00970666"/>
    <w:rsid w:val="00971089"/>
    <w:rsid w:val="009720EE"/>
    <w:rsid w:val="009756F4"/>
    <w:rsid w:val="00977008"/>
    <w:rsid w:val="00977334"/>
    <w:rsid w:val="009814C7"/>
    <w:rsid w:val="00990069"/>
    <w:rsid w:val="00990512"/>
    <w:rsid w:val="009906D0"/>
    <w:rsid w:val="0099289A"/>
    <w:rsid w:val="009A1E88"/>
    <w:rsid w:val="009A20F7"/>
    <w:rsid w:val="009B0259"/>
    <w:rsid w:val="009C1851"/>
    <w:rsid w:val="009C2808"/>
    <w:rsid w:val="009C4C29"/>
    <w:rsid w:val="009C61A5"/>
    <w:rsid w:val="009D15D6"/>
    <w:rsid w:val="009D1F41"/>
    <w:rsid w:val="009D25E6"/>
    <w:rsid w:val="009D5932"/>
    <w:rsid w:val="009E078E"/>
    <w:rsid w:val="009E2B0B"/>
    <w:rsid w:val="009F0184"/>
    <w:rsid w:val="009F7AC4"/>
    <w:rsid w:val="00A006C9"/>
    <w:rsid w:val="00A012EF"/>
    <w:rsid w:val="00A01600"/>
    <w:rsid w:val="00A02B6C"/>
    <w:rsid w:val="00A056C7"/>
    <w:rsid w:val="00A13843"/>
    <w:rsid w:val="00A17D78"/>
    <w:rsid w:val="00A203BA"/>
    <w:rsid w:val="00A2102B"/>
    <w:rsid w:val="00A23A3A"/>
    <w:rsid w:val="00A26906"/>
    <w:rsid w:val="00A2781A"/>
    <w:rsid w:val="00A30417"/>
    <w:rsid w:val="00A3505A"/>
    <w:rsid w:val="00A356CE"/>
    <w:rsid w:val="00A42184"/>
    <w:rsid w:val="00A42328"/>
    <w:rsid w:val="00A44529"/>
    <w:rsid w:val="00A468DF"/>
    <w:rsid w:val="00A472A8"/>
    <w:rsid w:val="00A52D46"/>
    <w:rsid w:val="00A57EE0"/>
    <w:rsid w:val="00A62BF8"/>
    <w:rsid w:val="00A738A2"/>
    <w:rsid w:val="00A73954"/>
    <w:rsid w:val="00A7456A"/>
    <w:rsid w:val="00A80478"/>
    <w:rsid w:val="00A8183D"/>
    <w:rsid w:val="00A84BB8"/>
    <w:rsid w:val="00A87B42"/>
    <w:rsid w:val="00A91624"/>
    <w:rsid w:val="00A9422C"/>
    <w:rsid w:val="00A969ED"/>
    <w:rsid w:val="00AA3484"/>
    <w:rsid w:val="00AB11A8"/>
    <w:rsid w:val="00AB6CDD"/>
    <w:rsid w:val="00AC20C0"/>
    <w:rsid w:val="00AC6C31"/>
    <w:rsid w:val="00AD3573"/>
    <w:rsid w:val="00AD70B2"/>
    <w:rsid w:val="00AD76C5"/>
    <w:rsid w:val="00AE0712"/>
    <w:rsid w:val="00AE26D6"/>
    <w:rsid w:val="00AF1529"/>
    <w:rsid w:val="00AF2343"/>
    <w:rsid w:val="00B0261E"/>
    <w:rsid w:val="00B06DBD"/>
    <w:rsid w:val="00B07395"/>
    <w:rsid w:val="00B22453"/>
    <w:rsid w:val="00B26D3A"/>
    <w:rsid w:val="00B27C55"/>
    <w:rsid w:val="00B312DD"/>
    <w:rsid w:val="00B32950"/>
    <w:rsid w:val="00B359E0"/>
    <w:rsid w:val="00B37A67"/>
    <w:rsid w:val="00B431F5"/>
    <w:rsid w:val="00B4359F"/>
    <w:rsid w:val="00B60B81"/>
    <w:rsid w:val="00B61C33"/>
    <w:rsid w:val="00B65980"/>
    <w:rsid w:val="00B66830"/>
    <w:rsid w:val="00B768AD"/>
    <w:rsid w:val="00B773D3"/>
    <w:rsid w:val="00B81075"/>
    <w:rsid w:val="00B82F13"/>
    <w:rsid w:val="00B83955"/>
    <w:rsid w:val="00B8561C"/>
    <w:rsid w:val="00B9163A"/>
    <w:rsid w:val="00B93382"/>
    <w:rsid w:val="00B9627C"/>
    <w:rsid w:val="00B96854"/>
    <w:rsid w:val="00B96F86"/>
    <w:rsid w:val="00BA3293"/>
    <w:rsid w:val="00BB130E"/>
    <w:rsid w:val="00BB2BAC"/>
    <w:rsid w:val="00BB4B4C"/>
    <w:rsid w:val="00BB7FE1"/>
    <w:rsid w:val="00BC0AE5"/>
    <w:rsid w:val="00BC7A15"/>
    <w:rsid w:val="00BD2C01"/>
    <w:rsid w:val="00BE299D"/>
    <w:rsid w:val="00BE36B2"/>
    <w:rsid w:val="00BE42D4"/>
    <w:rsid w:val="00BE6548"/>
    <w:rsid w:val="00BF2F9B"/>
    <w:rsid w:val="00C06AFF"/>
    <w:rsid w:val="00C07D26"/>
    <w:rsid w:val="00C129D1"/>
    <w:rsid w:val="00C22747"/>
    <w:rsid w:val="00C3318B"/>
    <w:rsid w:val="00C34743"/>
    <w:rsid w:val="00C36672"/>
    <w:rsid w:val="00C4205D"/>
    <w:rsid w:val="00C44AEE"/>
    <w:rsid w:val="00C45D2B"/>
    <w:rsid w:val="00C46556"/>
    <w:rsid w:val="00C502BE"/>
    <w:rsid w:val="00C57574"/>
    <w:rsid w:val="00C60526"/>
    <w:rsid w:val="00C63006"/>
    <w:rsid w:val="00C737BC"/>
    <w:rsid w:val="00C758F6"/>
    <w:rsid w:val="00C80091"/>
    <w:rsid w:val="00C84823"/>
    <w:rsid w:val="00C97C1C"/>
    <w:rsid w:val="00CA1BDF"/>
    <w:rsid w:val="00CA7E12"/>
    <w:rsid w:val="00CB13EE"/>
    <w:rsid w:val="00CB2E51"/>
    <w:rsid w:val="00CB57DD"/>
    <w:rsid w:val="00CC79F7"/>
    <w:rsid w:val="00CD1800"/>
    <w:rsid w:val="00CD1ADD"/>
    <w:rsid w:val="00CD4039"/>
    <w:rsid w:val="00CD5C9E"/>
    <w:rsid w:val="00CD5CFE"/>
    <w:rsid w:val="00CD6C17"/>
    <w:rsid w:val="00CD7D4B"/>
    <w:rsid w:val="00CE3449"/>
    <w:rsid w:val="00CE44FB"/>
    <w:rsid w:val="00D006EC"/>
    <w:rsid w:val="00D04142"/>
    <w:rsid w:val="00D0749A"/>
    <w:rsid w:val="00D11C40"/>
    <w:rsid w:val="00D170F0"/>
    <w:rsid w:val="00D2544E"/>
    <w:rsid w:val="00D25C82"/>
    <w:rsid w:val="00D267A8"/>
    <w:rsid w:val="00D3499F"/>
    <w:rsid w:val="00D37E95"/>
    <w:rsid w:val="00D44B2E"/>
    <w:rsid w:val="00D460A5"/>
    <w:rsid w:val="00D46572"/>
    <w:rsid w:val="00D469E4"/>
    <w:rsid w:val="00D63EB3"/>
    <w:rsid w:val="00D76466"/>
    <w:rsid w:val="00D76E08"/>
    <w:rsid w:val="00D90A41"/>
    <w:rsid w:val="00D93E84"/>
    <w:rsid w:val="00D95DD1"/>
    <w:rsid w:val="00D962EA"/>
    <w:rsid w:val="00DA5B9E"/>
    <w:rsid w:val="00DB2472"/>
    <w:rsid w:val="00DB2728"/>
    <w:rsid w:val="00DB2B5C"/>
    <w:rsid w:val="00DB76E1"/>
    <w:rsid w:val="00DB7FB1"/>
    <w:rsid w:val="00DC173A"/>
    <w:rsid w:val="00DD4F08"/>
    <w:rsid w:val="00DF0905"/>
    <w:rsid w:val="00DF206F"/>
    <w:rsid w:val="00DF2DD5"/>
    <w:rsid w:val="00DF60AB"/>
    <w:rsid w:val="00DF7845"/>
    <w:rsid w:val="00E01EA3"/>
    <w:rsid w:val="00E0236B"/>
    <w:rsid w:val="00E03E91"/>
    <w:rsid w:val="00E04F7A"/>
    <w:rsid w:val="00E059C3"/>
    <w:rsid w:val="00E0756F"/>
    <w:rsid w:val="00E10E91"/>
    <w:rsid w:val="00E11192"/>
    <w:rsid w:val="00E12C0A"/>
    <w:rsid w:val="00E16B5C"/>
    <w:rsid w:val="00E17853"/>
    <w:rsid w:val="00E178AD"/>
    <w:rsid w:val="00E25954"/>
    <w:rsid w:val="00E25A59"/>
    <w:rsid w:val="00E26125"/>
    <w:rsid w:val="00E35E96"/>
    <w:rsid w:val="00E361AB"/>
    <w:rsid w:val="00E41BC5"/>
    <w:rsid w:val="00E50561"/>
    <w:rsid w:val="00E53D73"/>
    <w:rsid w:val="00E543B0"/>
    <w:rsid w:val="00E607AD"/>
    <w:rsid w:val="00E6093C"/>
    <w:rsid w:val="00E61E77"/>
    <w:rsid w:val="00E622A0"/>
    <w:rsid w:val="00E75666"/>
    <w:rsid w:val="00E7750F"/>
    <w:rsid w:val="00E8058B"/>
    <w:rsid w:val="00E823CF"/>
    <w:rsid w:val="00E832D9"/>
    <w:rsid w:val="00E83DFB"/>
    <w:rsid w:val="00E841CB"/>
    <w:rsid w:val="00E8671C"/>
    <w:rsid w:val="00E93EC7"/>
    <w:rsid w:val="00EA55E9"/>
    <w:rsid w:val="00EB1FD8"/>
    <w:rsid w:val="00EB530C"/>
    <w:rsid w:val="00EB68FB"/>
    <w:rsid w:val="00EB7749"/>
    <w:rsid w:val="00EC09D1"/>
    <w:rsid w:val="00EC1204"/>
    <w:rsid w:val="00EC36E0"/>
    <w:rsid w:val="00EC5D2E"/>
    <w:rsid w:val="00ED4619"/>
    <w:rsid w:val="00EE0ACA"/>
    <w:rsid w:val="00EE5066"/>
    <w:rsid w:val="00EF1C17"/>
    <w:rsid w:val="00EF268B"/>
    <w:rsid w:val="00EF4344"/>
    <w:rsid w:val="00EF68F1"/>
    <w:rsid w:val="00F01612"/>
    <w:rsid w:val="00F039FD"/>
    <w:rsid w:val="00F144D2"/>
    <w:rsid w:val="00F24315"/>
    <w:rsid w:val="00F42F47"/>
    <w:rsid w:val="00F561EA"/>
    <w:rsid w:val="00F56433"/>
    <w:rsid w:val="00F56E97"/>
    <w:rsid w:val="00F576CD"/>
    <w:rsid w:val="00F61144"/>
    <w:rsid w:val="00F715F3"/>
    <w:rsid w:val="00F72BE5"/>
    <w:rsid w:val="00F7427D"/>
    <w:rsid w:val="00F83F51"/>
    <w:rsid w:val="00F845A8"/>
    <w:rsid w:val="00F855D7"/>
    <w:rsid w:val="00F87477"/>
    <w:rsid w:val="00FA0753"/>
    <w:rsid w:val="00FA1D5B"/>
    <w:rsid w:val="00FA4B23"/>
    <w:rsid w:val="00FB02E8"/>
    <w:rsid w:val="00FC447F"/>
    <w:rsid w:val="00FC64FC"/>
    <w:rsid w:val="00FD2E5A"/>
    <w:rsid w:val="00FE6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26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36B"/>
    <w:pPr>
      <w:widowControl w:val="0"/>
      <w:spacing w:line="360" w:lineRule="exact"/>
      <w:ind w:firstLineChars="200" w:firstLine="200"/>
    </w:pPr>
    <w:rPr>
      <w:rFonts w:ascii="Times New Roman" w:eastAsia="宋体" w:hAnsi="Times New Roman" w:cs="Times New Roman"/>
      <w:sz w:val="24"/>
    </w:rPr>
  </w:style>
  <w:style w:type="paragraph" w:styleId="1">
    <w:name w:val="heading 1"/>
    <w:basedOn w:val="a"/>
    <w:next w:val="a"/>
    <w:link w:val="1Char"/>
    <w:uiPriority w:val="9"/>
    <w:qFormat/>
    <w:rsid w:val="001D54D0"/>
    <w:pPr>
      <w:keepNext/>
      <w:keepLines/>
      <w:numPr>
        <w:numId w:val="1"/>
      </w:numPr>
      <w:spacing w:afterLines="100" w:after="100"/>
      <w:ind w:firstLineChars="0"/>
      <w:jc w:val="center"/>
      <w:outlineLvl w:val="0"/>
    </w:pPr>
    <w:rPr>
      <w:rFonts w:eastAsia="黑体"/>
      <w:bCs/>
      <w:kern w:val="44"/>
      <w:sz w:val="30"/>
      <w:szCs w:val="44"/>
    </w:rPr>
  </w:style>
  <w:style w:type="paragraph" w:styleId="2">
    <w:name w:val="heading 2"/>
    <w:basedOn w:val="a"/>
    <w:next w:val="a"/>
    <w:link w:val="2Char"/>
    <w:uiPriority w:val="9"/>
    <w:unhideWhenUsed/>
    <w:qFormat/>
    <w:rsid w:val="001D54D0"/>
    <w:pPr>
      <w:keepNext/>
      <w:keepLines/>
      <w:numPr>
        <w:ilvl w:val="1"/>
        <w:numId w:val="1"/>
      </w:numPr>
      <w:spacing w:afterLines="50" w:after="50"/>
      <w:ind w:firstLineChars="0"/>
      <w:outlineLvl w:val="1"/>
    </w:pPr>
    <w:rPr>
      <w:rFonts w:eastAsia="黑体" w:cstheme="majorBidi"/>
      <w:bCs/>
      <w:sz w:val="28"/>
      <w:szCs w:val="32"/>
    </w:rPr>
  </w:style>
  <w:style w:type="paragraph" w:styleId="3">
    <w:name w:val="heading 3"/>
    <w:basedOn w:val="a"/>
    <w:next w:val="a"/>
    <w:link w:val="3Char"/>
    <w:uiPriority w:val="9"/>
    <w:unhideWhenUsed/>
    <w:qFormat/>
    <w:rsid w:val="008647D8"/>
    <w:pPr>
      <w:keepNext/>
      <w:keepLines/>
      <w:numPr>
        <w:ilvl w:val="2"/>
        <w:numId w:val="1"/>
      </w:numPr>
      <w:spacing w:afterLines="50" w:after="50"/>
      <w:ind w:firstLineChars="0"/>
      <w:outlineLvl w:val="2"/>
    </w:pPr>
    <w:rPr>
      <w:rFonts w:eastAsia="黑体"/>
      <w:bCs/>
      <w:sz w:val="28"/>
      <w:szCs w:val="32"/>
    </w:rPr>
  </w:style>
  <w:style w:type="paragraph" w:styleId="9">
    <w:name w:val="heading 9"/>
    <w:basedOn w:val="a"/>
    <w:next w:val="a"/>
    <w:link w:val="9Char"/>
    <w:uiPriority w:val="9"/>
    <w:semiHidden/>
    <w:unhideWhenUsed/>
    <w:qFormat/>
    <w:rsid w:val="001B1295"/>
    <w:pPr>
      <w:keepNext/>
      <w:keepLines/>
      <w:spacing w:before="240" w:after="64" w:line="320" w:lineRule="auto"/>
      <w:ind w:firstLineChars="0" w:firstLine="0"/>
      <w:jc w:val="both"/>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next w:val="a"/>
    <w:link w:val="Char"/>
    <w:uiPriority w:val="99"/>
    <w:unhideWhenUsed/>
    <w:rsid w:val="00CD6C1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CD6C17"/>
    <w:rPr>
      <w:rFonts w:ascii="Times New Roman" w:eastAsia="宋体" w:hAnsi="Times New Roman" w:cs="Times New Roman"/>
      <w:sz w:val="18"/>
      <w:szCs w:val="18"/>
    </w:rPr>
  </w:style>
  <w:style w:type="paragraph" w:styleId="a4">
    <w:name w:val="footer"/>
    <w:basedOn w:val="a"/>
    <w:link w:val="Char0"/>
    <w:uiPriority w:val="99"/>
    <w:unhideWhenUsed/>
    <w:rsid w:val="00730CE2"/>
    <w:pPr>
      <w:tabs>
        <w:tab w:val="center" w:pos="4153"/>
        <w:tab w:val="right" w:pos="8306"/>
      </w:tabs>
      <w:snapToGrid w:val="0"/>
      <w:spacing w:line="240" w:lineRule="auto"/>
      <w:ind w:firstLineChars="0" w:firstLine="0"/>
      <w:jc w:val="center"/>
    </w:pPr>
    <w:rPr>
      <w:szCs w:val="18"/>
    </w:rPr>
  </w:style>
  <w:style w:type="character" w:customStyle="1" w:styleId="Char0">
    <w:name w:val="页脚 Char"/>
    <w:basedOn w:val="a0"/>
    <w:link w:val="a4"/>
    <w:uiPriority w:val="99"/>
    <w:rsid w:val="00730CE2"/>
    <w:rPr>
      <w:rFonts w:ascii="Times New Roman" w:eastAsia="宋体" w:hAnsi="Times New Roman" w:cs="Times New Roman"/>
      <w:sz w:val="24"/>
      <w:szCs w:val="18"/>
    </w:rPr>
  </w:style>
  <w:style w:type="character" w:customStyle="1" w:styleId="1Char">
    <w:name w:val="标题 1 Char"/>
    <w:basedOn w:val="a0"/>
    <w:link w:val="1"/>
    <w:uiPriority w:val="9"/>
    <w:rsid w:val="001D54D0"/>
    <w:rPr>
      <w:rFonts w:ascii="Times New Roman" w:eastAsia="黑体" w:hAnsi="Times New Roman" w:cs="Times New Roman"/>
      <w:bCs/>
      <w:kern w:val="44"/>
      <w:sz w:val="30"/>
      <w:szCs w:val="44"/>
    </w:rPr>
  </w:style>
  <w:style w:type="character" w:customStyle="1" w:styleId="2Char">
    <w:name w:val="标题 2 Char"/>
    <w:basedOn w:val="a0"/>
    <w:link w:val="2"/>
    <w:uiPriority w:val="9"/>
    <w:rsid w:val="001D54D0"/>
    <w:rPr>
      <w:rFonts w:ascii="Times New Roman" w:eastAsia="黑体" w:hAnsi="Times New Roman" w:cstheme="majorBidi"/>
      <w:bCs/>
      <w:sz w:val="28"/>
      <w:szCs w:val="32"/>
    </w:rPr>
  </w:style>
  <w:style w:type="character" w:customStyle="1" w:styleId="3Char">
    <w:name w:val="标题 3 Char"/>
    <w:basedOn w:val="a0"/>
    <w:link w:val="3"/>
    <w:uiPriority w:val="9"/>
    <w:rsid w:val="008647D8"/>
    <w:rPr>
      <w:rFonts w:ascii="Times New Roman" w:eastAsia="黑体" w:hAnsi="Times New Roman" w:cs="Times New Roman"/>
      <w:bCs/>
      <w:sz w:val="28"/>
      <w:szCs w:val="32"/>
    </w:rPr>
  </w:style>
  <w:style w:type="paragraph" w:styleId="TOC">
    <w:name w:val="TOC Heading"/>
    <w:basedOn w:val="1"/>
    <w:next w:val="a"/>
    <w:uiPriority w:val="39"/>
    <w:unhideWhenUsed/>
    <w:qFormat/>
    <w:rsid w:val="009D25E6"/>
    <w:pPr>
      <w:widowControl/>
      <w:numPr>
        <w:numId w:val="0"/>
      </w:num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10">
    <w:name w:val="toc 1"/>
    <w:basedOn w:val="a"/>
    <w:next w:val="a"/>
    <w:link w:val="1Char0"/>
    <w:autoRedefine/>
    <w:uiPriority w:val="39"/>
    <w:unhideWhenUsed/>
    <w:rsid w:val="001D54D0"/>
    <w:pPr>
      <w:tabs>
        <w:tab w:val="left" w:pos="1470"/>
        <w:tab w:val="right" w:leader="dot" w:pos="8040"/>
      </w:tabs>
      <w:ind w:leftChars="200" w:left="480" w:firstLineChars="0" w:firstLine="0"/>
    </w:pPr>
    <w:rPr>
      <w:noProof/>
      <w:sz w:val="30"/>
      <w:szCs w:val="30"/>
    </w:rPr>
  </w:style>
  <w:style w:type="paragraph" w:styleId="20">
    <w:name w:val="toc 2"/>
    <w:basedOn w:val="a"/>
    <w:next w:val="a"/>
    <w:autoRedefine/>
    <w:uiPriority w:val="39"/>
    <w:unhideWhenUsed/>
    <w:rsid w:val="00AD3573"/>
    <w:pPr>
      <w:tabs>
        <w:tab w:val="left" w:pos="1260"/>
        <w:tab w:val="right" w:leader="dot" w:pos="8040"/>
      </w:tabs>
      <w:ind w:leftChars="300" w:left="720" w:firstLineChars="0" w:firstLine="0"/>
    </w:pPr>
    <w:rPr>
      <w:noProof/>
      <w:sz w:val="28"/>
      <w:szCs w:val="28"/>
    </w:rPr>
  </w:style>
  <w:style w:type="paragraph" w:styleId="30">
    <w:name w:val="toc 3"/>
    <w:basedOn w:val="a"/>
    <w:next w:val="a"/>
    <w:autoRedefine/>
    <w:uiPriority w:val="39"/>
    <w:unhideWhenUsed/>
    <w:rsid w:val="00AD3573"/>
    <w:pPr>
      <w:tabs>
        <w:tab w:val="right" w:leader="dot" w:pos="8040"/>
      </w:tabs>
      <w:ind w:leftChars="400" w:left="960" w:firstLineChars="0" w:firstLine="0"/>
    </w:pPr>
    <w:rPr>
      <w:noProof/>
    </w:rPr>
  </w:style>
  <w:style w:type="character" w:styleId="a5">
    <w:name w:val="Hyperlink"/>
    <w:basedOn w:val="a0"/>
    <w:uiPriority w:val="99"/>
    <w:unhideWhenUsed/>
    <w:rsid w:val="009D25E6"/>
    <w:rPr>
      <w:color w:val="0563C1" w:themeColor="hyperlink"/>
      <w:u w:val="single"/>
    </w:rPr>
  </w:style>
  <w:style w:type="paragraph" w:customStyle="1" w:styleId="a6">
    <w:name w:val="目录一级标题"/>
    <w:basedOn w:val="10"/>
    <w:link w:val="a7"/>
    <w:qFormat/>
    <w:rsid w:val="009D25E6"/>
    <w:pPr>
      <w:spacing w:line="240" w:lineRule="auto"/>
      <w:ind w:left="200"/>
    </w:pPr>
    <w:rPr>
      <w:bCs/>
    </w:rPr>
  </w:style>
  <w:style w:type="character" w:customStyle="1" w:styleId="1Char0">
    <w:name w:val="目录 1 Char"/>
    <w:basedOn w:val="a0"/>
    <w:link w:val="10"/>
    <w:uiPriority w:val="39"/>
    <w:rsid w:val="001D54D0"/>
    <w:rPr>
      <w:rFonts w:ascii="Times New Roman" w:eastAsia="宋体" w:hAnsi="Times New Roman" w:cs="Times New Roman"/>
      <w:noProof/>
      <w:sz w:val="30"/>
      <w:szCs w:val="30"/>
    </w:rPr>
  </w:style>
  <w:style w:type="character" w:customStyle="1" w:styleId="a7">
    <w:name w:val="目录一级标题 字符"/>
    <w:basedOn w:val="1Char0"/>
    <w:link w:val="a6"/>
    <w:rsid w:val="009D25E6"/>
    <w:rPr>
      <w:rFonts w:ascii="Times New Roman" w:eastAsia="宋体" w:hAnsi="Times New Roman" w:cs="Times New Roman"/>
      <w:bCs/>
      <w:noProof/>
      <w:sz w:val="30"/>
      <w:szCs w:val="30"/>
    </w:rPr>
  </w:style>
  <w:style w:type="character" w:styleId="a8">
    <w:name w:val="annotation reference"/>
    <w:basedOn w:val="a0"/>
    <w:uiPriority w:val="99"/>
    <w:semiHidden/>
    <w:unhideWhenUsed/>
    <w:rsid w:val="009C2808"/>
    <w:rPr>
      <w:sz w:val="21"/>
      <w:szCs w:val="21"/>
    </w:rPr>
  </w:style>
  <w:style w:type="paragraph" w:styleId="a9">
    <w:name w:val="annotation text"/>
    <w:basedOn w:val="a"/>
    <w:link w:val="Char1"/>
    <w:uiPriority w:val="99"/>
    <w:semiHidden/>
    <w:unhideWhenUsed/>
    <w:rsid w:val="009C2808"/>
  </w:style>
  <w:style w:type="character" w:customStyle="1" w:styleId="Char1">
    <w:name w:val="批注文字 Char"/>
    <w:basedOn w:val="a0"/>
    <w:link w:val="a9"/>
    <w:uiPriority w:val="99"/>
    <w:semiHidden/>
    <w:rsid w:val="009C2808"/>
    <w:rPr>
      <w:rFonts w:ascii="Times New Roman" w:eastAsia="宋体" w:hAnsi="Times New Roman" w:cs="Times New Roman"/>
      <w:sz w:val="24"/>
    </w:rPr>
  </w:style>
  <w:style w:type="paragraph" w:styleId="aa">
    <w:name w:val="annotation subject"/>
    <w:basedOn w:val="a9"/>
    <w:next w:val="a9"/>
    <w:link w:val="Char2"/>
    <w:uiPriority w:val="99"/>
    <w:semiHidden/>
    <w:unhideWhenUsed/>
    <w:rsid w:val="009C2808"/>
    <w:rPr>
      <w:b/>
      <w:bCs/>
    </w:rPr>
  </w:style>
  <w:style w:type="character" w:customStyle="1" w:styleId="Char2">
    <w:name w:val="批注主题 Char"/>
    <w:basedOn w:val="Char1"/>
    <w:link w:val="aa"/>
    <w:uiPriority w:val="99"/>
    <w:semiHidden/>
    <w:rsid w:val="009C2808"/>
    <w:rPr>
      <w:rFonts w:ascii="Times New Roman" w:eastAsia="宋体" w:hAnsi="Times New Roman" w:cs="Times New Roman"/>
      <w:b/>
      <w:bCs/>
      <w:sz w:val="24"/>
    </w:rPr>
  </w:style>
  <w:style w:type="paragraph" w:styleId="ab">
    <w:name w:val="Balloon Text"/>
    <w:basedOn w:val="a"/>
    <w:link w:val="Char3"/>
    <w:uiPriority w:val="99"/>
    <w:semiHidden/>
    <w:unhideWhenUsed/>
    <w:rsid w:val="009C2808"/>
    <w:pPr>
      <w:spacing w:line="240" w:lineRule="auto"/>
    </w:pPr>
    <w:rPr>
      <w:sz w:val="18"/>
      <w:szCs w:val="18"/>
    </w:rPr>
  </w:style>
  <w:style w:type="character" w:customStyle="1" w:styleId="Char3">
    <w:name w:val="批注框文本 Char"/>
    <w:basedOn w:val="a0"/>
    <w:link w:val="ab"/>
    <w:uiPriority w:val="99"/>
    <w:semiHidden/>
    <w:rsid w:val="009C2808"/>
    <w:rPr>
      <w:rFonts w:ascii="Times New Roman" w:eastAsia="宋体" w:hAnsi="Times New Roman" w:cs="Times New Roman"/>
      <w:sz w:val="18"/>
      <w:szCs w:val="18"/>
    </w:rPr>
  </w:style>
  <w:style w:type="paragraph" w:styleId="ac">
    <w:name w:val="Body Text Indent"/>
    <w:basedOn w:val="a"/>
    <w:link w:val="Char4"/>
    <w:rsid w:val="009C2808"/>
    <w:pPr>
      <w:spacing w:beforeLines="50" w:before="156" w:line="420" w:lineRule="exact"/>
      <w:ind w:firstLine="560"/>
      <w:jc w:val="both"/>
    </w:pPr>
    <w:rPr>
      <w:rFonts w:ascii="Calibri" w:hAnsi="Calibri"/>
      <w:sz w:val="28"/>
    </w:rPr>
  </w:style>
  <w:style w:type="character" w:customStyle="1" w:styleId="Char4">
    <w:name w:val="正文文本缩进 Char"/>
    <w:basedOn w:val="a0"/>
    <w:link w:val="ac"/>
    <w:rsid w:val="009C2808"/>
    <w:rPr>
      <w:rFonts w:ascii="Calibri" w:eastAsia="宋体" w:hAnsi="Calibri" w:cs="Times New Roman"/>
      <w:sz w:val="28"/>
    </w:rPr>
  </w:style>
  <w:style w:type="character" w:customStyle="1" w:styleId="90">
    <w:name w:val="标题 9 字符"/>
    <w:basedOn w:val="a0"/>
    <w:uiPriority w:val="9"/>
    <w:semiHidden/>
    <w:rsid w:val="001B1295"/>
    <w:rPr>
      <w:rFonts w:asciiTheme="majorHAnsi" w:eastAsiaTheme="majorEastAsia" w:hAnsiTheme="majorHAnsi" w:cstheme="majorBidi"/>
      <w:szCs w:val="21"/>
    </w:rPr>
  </w:style>
  <w:style w:type="character" w:customStyle="1" w:styleId="9Char">
    <w:name w:val="标题 9 Char"/>
    <w:link w:val="9"/>
    <w:uiPriority w:val="9"/>
    <w:semiHidden/>
    <w:rsid w:val="001B1295"/>
    <w:rPr>
      <w:rFonts w:ascii="Cambria" w:eastAsia="宋体" w:hAnsi="Cambria" w:cs="Times New Roman"/>
      <w:szCs w:val="21"/>
    </w:rPr>
  </w:style>
  <w:style w:type="paragraph" w:customStyle="1" w:styleId="Default">
    <w:name w:val="Default"/>
    <w:rsid w:val="00B9627C"/>
    <w:pPr>
      <w:widowControl w:val="0"/>
      <w:autoSpaceDE w:val="0"/>
      <w:autoSpaceDN w:val="0"/>
      <w:adjustRightInd w:val="0"/>
    </w:pPr>
    <w:rPr>
      <w:rFonts w:ascii="宋体" w:eastAsia="宋体" w:hAnsi="Calibri" w:cs="宋体"/>
      <w:color w:val="000000"/>
      <w:sz w:val="24"/>
      <w:szCs w:val="24"/>
    </w:rPr>
  </w:style>
  <w:style w:type="paragraph" w:styleId="ad">
    <w:name w:val="List Paragraph"/>
    <w:basedOn w:val="a"/>
    <w:uiPriority w:val="34"/>
    <w:qFormat/>
    <w:rsid w:val="00E622A0"/>
    <w:pPr>
      <w:ind w:firstLine="420"/>
    </w:pPr>
  </w:style>
  <w:style w:type="paragraph" w:styleId="ae">
    <w:name w:val="caption"/>
    <w:basedOn w:val="a"/>
    <w:next w:val="a"/>
    <w:uiPriority w:val="35"/>
    <w:unhideWhenUsed/>
    <w:qFormat/>
    <w:rsid w:val="009D5932"/>
    <w:pPr>
      <w:jc w:val="center"/>
    </w:pPr>
    <w:rPr>
      <w:rFonts w:eastAsia="黑体" w:cstheme="majorBidi"/>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36B"/>
    <w:pPr>
      <w:widowControl w:val="0"/>
      <w:spacing w:line="360" w:lineRule="exact"/>
      <w:ind w:firstLineChars="200" w:firstLine="200"/>
    </w:pPr>
    <w:rPr>
      <w:rFonts w:ascii="Times New Roman" w:eastAsia="宋体" w:hAnsi="Times New Roman" w:cs="Times New Roman"/>
      <w:sz w:val="24"/>
    </w:rPr>
  </w:style>
  <w:style w:type="paragraph" w:styleId="1">
    <w:name w:val="heading 1"/>
    <w:basedOn w:val="a"/>
    <w:next w:val="a"/>
    <w:link w:val="1Char"/>
    <w:uiPriority w:val="9"/>
    <w:qFormat/>
    <w:rsid w:val="001D54D0"/>
    <w:pPr>
      <w:keepNext/>
      <w:keepLines/>
      <w:numPr>
        <w:numId w:val="1"/>
      </w:numPr>
      <w:spacing w:afterLines="100" w:after="100"/>
      <w:ind w:firstLineChars="0"/>
      <w:jc w:val="center"/>
      <w:outlineLvl w:val="0"/>
    </w:pPr>
    <w:rPr>
      <w:rFonts w:eastAsia="黑体"/>
      <w:bCs/>
      <w:kern w:val="44"/>
      <w:sz w:val="30"/>
      <w:szCs w:val="44"/>
    </w:rPr>
  </w:style>
  <w:style w:type="paragraph" w:styleId="2">
    <w:name w:val="heading 2"/>
    <w:basedOn w:val="a"/>
    <w:next w:val="a"/>
    <w:link w:val="2Char"/>
    <w:uiPriority w:val="9"/>
    <w:unhideWhenUsed/>
    <w:qFormat/>
    <w:rsid w:val="001D54D0"/>
    <w:pPr>
      <w:keepNext/>
      <w:keepLines/>
      <w:numPr>
        <w:ilvl w:val="1"/>
        <w:numId w:val="1"/>
      </w:numPr>
      <w:spacing w:afterLines="50" w:after="50"/>
      <w:ind w:firstLineChars="0"/>
      <w:outlineLvl w:val="1"/>
    </w:pPr>
    <w:rPr>
      <w:rFonts w:eastAsia="黑体" w:cstheme="majorBidi"/>
      <w:bCs/>
      <w:sz w:val="28"/>
      <w:szCs w:val="32"/>
    </w:rPr>
  </w:style>
  <w:style w:type="paragraph" w:styleId="3">
    <w:name w:val="heading 3"/>
    <w:basedOn w:val="a"/>
    <w:next w:val="a"/>
    <w:link w:val="3Char"/>
    <w:uiPriority w:val="9"/>
    <w:unhideWhenUsed/>
    <w:qFormat/>
    <w:rsid w:val="008647D8"/>
    <w:pPr>
      <w:keepNext/>
      <w:keepLines/>
      <w:numPr>
        <w:ilvl w:val="2"/>
        <w:numId w:val="1"/>
      </w:numPr>
      <w:spacing w:afterLines="50" w:after="50"/>
      <w:ind w:firstLineChars="0"/>
      <w:outlineLvl w:val="2"/>
    </w:pPr>
    <w:rPr>
      <w:rFonts w:eastAsia="黑体"/>
      <w:bCs/>
      <w:sz w:val="28"/>
      <w:szCs w:val="32"/>
    </w:rPr>
  </w:style>
  <w:style w:type="paragraph" w:styleId="9">
    <w:name w:val="heading 9"/>
    <w:basedOn w:val="a"/>
    <w:next w:val="a"/>
    <w:link w:val="9Char"/>
    <w:uiPriority w:val="9"/>
    <w:semiHidden/>
    <w:unhideWhenUsed/>
    <w:qFormat/>
    <w:rsid w:val="001B1295"/>
    <w:pPr>
      <w:keepNext/>
      <w:keepLines/>
      <w:spacing w:before="240" w:after="64" w:line="320" w:lineRule="auto"/>
      <w:ind w:firstLineChars="0" w:firstLine="0"/>
      <w:jc w:val="both"/>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next w:val="a"/>
    <w:link w:val="Char"/>
    <w:uiPriority w:val="99"/>
    <w:unhideWhenUsed/>
    <w:rsid w:val="00CD6C1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CD6C17"/>
    <w:rPr>
      <w:rFonts w:ascii="Times New Roman" w:eastAsia="宋体" w:hAnsi="Times New Roman" w:cs="Times New Roman"/>
      <w:sz w:val="18"/>
      <w:szCs w:val="18"/>
    </w:rPr>
  </w:style>
  <w:style w:type="paragraph" w:styleId="a4">
    <w:name w:val="footer"/>
    <w:basedOn w:val="a"/>
    <w:link w:val="Char0"/>
    <w:uiPriority w:val="99"/>
    <w:unhideWhenUsed/>
    <w:rsid w:val="00730CE2"/>
    <w:pPr>
      <w:tabs>
        <w:tab w:val="center" w:pos="4153"/>
        <w:tab w:val="right" w:pos="8306"/>
      </w:tabs>
      <w:snapToGrid w:val="0"/>
      <w:spacing w:line="240" w:lineRule="auto"/>
      <w:ind w:firstLineChars="0" w:firstLine="0"/>
      <w:jc w:val="center"/>
    </w:pPr>
    <w:rPr>
      <w:szCs w:val="18"/>
    </w:rPr>
  </w:style>
  <w:style w:type="character" w:customStyle="1" w:styleId="Char0">
    <w:name w:val="页脚 Char"/>
    <w:basedOn w:val="a0"/>
    <w:link w:val="a4"/>
    <w:uiPriority w:val="99"/>
    <w:rsid w:val="00730CE2"/>
    <w:rPr>
      <w:rFonts w:ascii="Times New Roman" w:eastAsia="宋体" w:hAnsi="Times New Roman" w:cs="Times New Roman"/>
      <w:sz w:val="24"/>
      <w:szCs w:val="18"/>
    </w:rPr>
  </w:style>
  <w:style w:type="character" w:customStyle="1" w:styleId="1Char">
    <w:name w:val="标题 1 Char"/>
    <w:basedOn w:val="a0"/>
    <w:link w:val="1"/>
    <w:uiPriority w:val="9"/>
    <w:rsid w:val="001D54D0"/>
    <w:rPr>
      <w:rFonts w:ascii="Times New Roman" w:eastAsia="黑体" w:hAnsi="Times New Roman" w:cs="Times New Roman"/>
      <w:bCs/>
      <w:kern w:val="44"/>
      <w:sz w:val="30"/>
      <w:szCs w:val="44"/>
    </w:rPr>
  </w:style>
  <w:style w:type="character" w:customStyle="1" w:styleId="2Char">
    <w:name w:val="标题 2 Char"/>
    <w:basedOn w:val="a0"/>
    <w:link w:val="2"/>
    <w:uiPriority w:val="9"/>
    <w:rsid w:val="001D54D0"/>
    <w:rPr>
      <w:rFonts w:ascii="Times New Roman" w:eastAsia="黑体" w:hAnsi="Times New Roman" w:cstheme="majorBidi"/>
      <w:bCs/>
      <w:sz w:val="28"/>
      <w:szCs w:val="32"/>
    </w:rPr>
  </w:style>
  <w:style w:type="character" w:customStyle="1" w:styleId="3Char">
    <w:name w:val="标题 3 Char"/>
    <w:basedOn w:val="a0"/>
    <w:link w:val="3"/>
    <w:uiPriority w:val="9"/>
    <w:rsid w:val="008647D8"/>
    <w:rPr>
      <w:rFonts w:ascii="Times New Roman" w:eastAsia="黑体" w:hAnsi="Times New Roman" w:cs="Times New Roman"/>
      <w:bCs/>
      <w:sz w:val="28"/>
      <w:szCs w:val="32"/>
    </w:rPr>
  </w:style>
  <w:style w:type="paragraph" w:styleId="TOC">
    <w:name w:val="TOC Heading"/>
    <w:basedOn w:val="1"/>
    <w:next w:val="a"/>
    <w:uiPriority w:val="39"/>
    <w:unhideWhenUsed/>
    <w:qFormat/>
    <w:rsid w:val="009D25E6"/>
    <w:pPr>
      <w:widowControl/>
      <w:numPr>
        <w:numId w:val="0"/>
      </w:num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10">
    <w:name w:val="toc 1"/>
    <w:basedOn w:val="a"/>
    <w:next w:val="a"/>
    <w:link w:val="1Char0"/>
    <w:autoRedefine/>
    <w:uiPriority w:val="39"/>
    <w:unhideWhenUsed/>
    <w:rsid w:val="001D54D0"/>
    <w:pPr>
      <w:tabs>
        <w:tab w:val="left" w:pos="1470"/>
        <w:tab w:val="right" w:leader="dot" w:pos="8040"/>
      </w:tabs>
      <w:ind w:leftChars="200" w:left="480" w:firstLineChars="0" w:firstLine="0"/>
    </w:pPr>
    <w:rPr>
      <w:noProof/>
      <w:sz w:val="30"/>
      <w:szCs w:val="30"/>
    </w:rPr>
  </w:style>
  <w:style w:type="paragraph" w:styleId="20">
    <w:name w:val="toc 2"/>
    <w:basedOn w:val="a"/>
    <w:next w:val="a"/>
    <w:autoRedefine/>
    <w:uiPriority w:val="39"/>
    <w:unhideWhenUsed/>
    <w:rsid w:val="00AD3573"/>
    <w:pPr>
      <w:tabs>
        <w:tab w:val="left" w:pos="1260"/>
        <w:tab w:val="right" w:leader="dot" w:pos="8040"/>
      </w:tabs>
      <w:ind w:leftChars="300" w:left="720" w:firstLineChars="0" w:firstLine="0"/>
    </w:pPr>
    <w:rPr>
      <w:noProof/>
      <w:sz w:val="28"/>
      <w:szCs w:val="28"/>
    </w:rPr>
  </w:style>
  <w:style w:type="paragraph" w:styleId="30">
    <w:name w:val="toc 3"/>
    <w:basedOn w:val="a"/>
    <w:next w:val="a"/>
    <w:autoRedefine/>
    <w:uiPriority w:val="39"/>
    <w:unhideWhenUsed/>
    <w:rsid w:val="00AD3573"/>
    <w:pPr>
      <w:tabs>
        <w:tab w:val="right" w:leader="dot" w:pos="8040"/>
      </w:tabs>
      <w:ind w:leftChars="400" w:left="960" w:firstLineChars="0" w:firstLine="0"/>
    </w:pPr>
    <w:rPr>
      <w:noProof/>
    </w:rPr>
  </w:style>
  <w:style w:type="character" w:styleId="a5">
    <w:name w:val="Hyperlink"/>
    <w:basedOn w:val="a0"/>
    <w:uiPriority w:val="99"/>
    <w:unhideWhenUsed/>
    <w:rsid w:val="009D25E6"/>
    <w:rPr>
      <w:color w:val="0563C1" w:themeColor="hyperlink"/>
      <w:u w:val="single"/>
    </w:rPr>
  </w:style>
  <w:style w:type="paragraph" w:customStyle="1" w:styleId="a6">
    <w:name w:val="目录一级标题"/>
    <w:basedOn w:val="10"/>
    <w:link w:val="a7"/>
    <w:qFormat/>
    <w:rsid w:val="009D25E6"/>
    <w:pPr>
      <w:spacing w:line="240" w:lineRule="auto"/>
      <w:ind w:left="200"/>
    </w:pPr>
    <w:rPr>
      <w:bCs/>
    </w:rPr>
  </w:style>
  <w:style w:type="character" w:customStyle="1" w:styleId="1Char0">
    <w:name w:val="目录 1 Char"/>
    <w:basedOn w:val="a0"/>
    <w:link w:val="10"/>
    <w:uiPriority w:val="39"/>
    <w:rsid w:val="001D54D0"/>
    <w:rPr>
      <w:rFonts w:ascii="Times New Roman" w:eastAsia="宋体" w:hAnsi="Times New Roman" w:cs="Times New Roman"/>
      <w:noProof/>
      <w:sz w:val="30"/>
      <w:szCs w:val="30"/>
    </w:rPr>
  </w:style>
  <w:style w:type="character" w:customStyle="1" w:styleId="a7">
    <w:name w:val="目录一级标题 字符"/>
    <w:basedOn w:val="1Char0"/>
    <w:link w:val="a6"/>
    <w:rsid w:val="009D25E6"/>
    <w:rPr>
      <w:rFonts w:ascii="Times New Roman" w:eastAsia="宋体" w:hAnsi="Times New Roman" w:cs="Times New Roman"/>
      <w:bCs/>
      <w:noProof/>
      <w:sz w:val="30"/>
      <w:szCs w:val="30"/>
    </w:rPr>
  </w:style>
  <w:style w:type="character" w:styleId="a8">
    <w:name w:val="annotation reference"/>
    <w:basedOn w:val="a0"/>
    <w:uiPriority w:val="99"/>
    <w:semiHidden/>
    <w:unhideWhenUsed/>
    <w:rsid w:val="009C2808"/>
    <w:rPr>
      <w:sz w:val="21"/>
      <w:szCs w:val="21"/>
    </w:rPr>
  </w:style>
  <w:style w:type="paragraph" w:styleId="a9">
    <w:name w:val="annotation text"/>
    <w:basedOn w:val="a"/>
    <w:link w:val="Char1"/>
    <w:uiPriority w:val="99"/>
    <w:semiHidden/>
    <w:unhideWhenUsed/>
    <w:rsid w:val="009C2808"/>
  </w:style>
  <w:style w:type="character" w:customStyle="1" w:styleId="Char1">
    <w:name w:val="批注文字 Char"/>
    <w:basedOn w:val="a0"/>
    <w:link w:val="a9"/>
    <w:uiPriority w:val="99"/>
    <w:semiHidden/>
    <w:rsid w:val="009C2808"/>
    <w:rPr>
      <w:rFonts w:ascii="Times New Roman" w:eastAsia="宋体" w:hAnsi="Times New Roman" w:cs="Times New Roman"/>
      <w:sz w:val="24"/>
    </w:rPr>
  </w:style>
  <w:style w:type="paragraph" w:styleId="aa">
    <w:name w:val="annotation subject"/>
    <w:basedOn w:val="a9"/>
    <w:next w:val="a9"/>
    <w:link w:val="Char2"/>
    <w:uiPriority w:val="99"/>
    <w:semiHidden/>
    <w:unhideWhenUsed/>
    <w:rsid w:val="009C2808"/>
    <w:rPr>
      <w:b/>
      <w:bCs/>
    </w:rPr>
  </w:style>
  <w:style w:type="character" w:customStyle="1" w:styleId="Char2">
    <w:name w:val="批注主题 Char"/>
    <w:basedOn w:val="Char1"/>
    <w:link w:val="aa"/>
    <w:uiPriority w:val="99"/>
    <w:semiHidden/>
    <w:rsid w:val="009C2808"/>
    <w:rPr>
      <w:rFonts w:ascii="Times New Roman" w:eastAsia="宋体" w:hAnsi="Times New Roman" w:cs="Times New Roman"/>
      <w:b/>
      <w:bCs/>
      <w:sz w:val="24"/>
    </w:rPr>
  </w:style>
  <w:style w:type="paragraph" w:styleId="ab">
    <w:name w:val="Balloon Text"/>
    <w:basedOn w:val="a"/>
    <w:link w:val="Char3"/>
    <w:uiPriority w:val="99"/>
    <w:semiHidden/>
    <w:unhideWhenUsed/>
    <w:rsid w:val="009C2808"/>
    <w:pPr>
      <w:spacing w:line="240" w:lineRule="auto"/>
    </w:pPr>
    <w:rPr>
      <w:sz w:val="18"/>
      <w:szCs w:val="18"/>
    </w:rPr>
  </w:style>
  <w:style w:type="character" w:customStyle="1" w:styleId="Char3">
    <w:name w:val="批注框文本 Char"/>
    <w:basedOn w:val="a0"/>
    <w:link w:val="ab"/>
    <w:uiPriority w:val="99"/>
    <w:semiHidden/>
    <w:rsid w:val="009C2808"/>
    <w:rPr>
      <w:rFonts w:ascii="Times New Roman" w:eastAsia="宋体" w:hAnsi="Times New Roman" w:cs="Times New Roman"/>
      <w:sz w:val="18"/>
      <w:szCs w:val="18"/>
    </w:rPr>
  </w:style>
  <w:style w:type="paragraph" w:styleId="ac">
    <w:name w:val="Body Text Indent"/>
    <w:basedOn w:val="a"/>
    <w:link w:val="Char4"/>
    <w:rsid w:val="009C2808"/>
    <w:pPr>
      <w:spacing w:beforeLines="50" w:before="156" w:line="420" w:lineRule="exact"/>
      <w:ind w:firstLine="560"/>
      <w:jc w:val="both"/>
    </w:pPr>
    <w:rPr>
      <w:rFonts w:ascii="Calibri" w:hAnsi="Calibri"/>
      <w:sz w:val="28"/>
    </w:rPr>
  </w:style>
  <w:style w:type="character" w:customStyle="1" w:styleId="Char4">
    <w:name w:val="正文文本缩进 Char"/>
    <w:basedOn w:val="a0"/>
    <w:link w:val="ac"/>
    <w:rsid w:val="009C2808"/>
    <w:rPr>
      <w:rFonts w:ascii="Calibri" w:eastAsia="宋体" w:hAnsi="Calibri" w:cs="Times New Roman"/>
      <w:sz w:val="28"/>
    </w:rPr>
  </w:style>
  <w:style w:type="character" w:customStyle="1" w:styleId="90">
    <w:name w:val="标题 9 字符"/>
    <w:basedOn w:val="a0"/>
    <w:uiPriority w:val="9"/>
    <w:semiHidden/>
    <w:rsid w:val="001B1295"/>
    <w:rPr>
      <w:rFonts w:asciiTheme="majorHAnsi" w:eastAsiaTheme="majorEastAsia" w:hAnsiTheme="majorHAnsi" w:cstheme="majorBidi"/>
      <w:szCs w:val="21"/>
    </w:rPr>
  </w:style>
  <w:style w:type="character" w:customStyle="1" w:styleId="9Char">
    <w:name w:val="标题 9 Char"/>
    <w:link w:val="9"/>
    <w:uiPriority w:val="9"/>
    <w:semiHidden/>
    <w:rsid w:val="001B1295"/>
    <w:rPr>
      <w:rFonts w:ascii="Cambria" w:eastAsia="宋体" w:hAnsi="Cambria" w:cs="Times New Roman"/>
      <w:szCs w:val="21"/>
    </w:rPr>
  </w:style>
  <w:style w:type="paragraph" w:customStyle="1" w:styleId="Default">
    <w:name w:val="Default"/>
    <w:rsid w:val="00B9627C"/>
    <w:pPr>
      <w:widowControl w:val="0"/>
      <w:autoSpaceDE w:val="0"/>
      <w:autoSpaceDN w:val="0"/>
      <w:adjustRightInd w:val="0"/>
    </w:pPr>
    <w:rPr>
      <w:rFonts w:ascii="宋体" w:eastAsia="宋体" w:hAnsi="Calibri" w:cs="宋体"/>
      <w:color w:val="000000"/>
      <w:sz w:val="24"/>
      <w:szCs w:val="24"/>
    </w:rPr>
  </w:style>
  <w:style w:type="paragraph" w:styleId="ad">
    <w:name w:val="List Paragraph"/>
    <w:basedOn w:val="a"/>
    <w:uiPriority w:val="34"/>
    <w:qFormat/>
    <w:rsid w:val="00E622A0"/>
    <w:pPr>
      <w:ind w:firstLine="420"/>
    </w:pPr>
  </w:style>
  <w:style w:type="paragraph" w:styleId="ae">
    <w:name w:val="caption"/>
    <w:basedOn w:val="a"/>
    <w:next w:val="a"/>
    <w:uiPriority w:val="35"/>
    <w:unhideWhenUsed/>
    <w:qFormat/>
    <w:rsid w:val="009D5932"/>
    <w:pPr>
      <w:jc w:val="center"/>
    </w:pPr>
    <w:rPr>
      <w:rFonts w:eastAsia="黑体" w:cstheme="majorBid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4432">
      <w:bodyDiv w:val="1"/>
      <w:marLeft w:val="0"/>
      <w:marRight w:val="0"/>
      <w:marTop w:val="0"/>
      <w:marBottom w:val="0"/>
      <w:divBdr>
        <w:top w:val="none" w:sz="0" w:space="0" w:color="auto"/>
        <w:left w:val="none" w:sz="0" w:space="0" w:color="auto"/>
        <w:bottom w:val="none" w:sz="0" w:space="0" w:color="auto"/>
        <w:right w:val="none" w:sz="0" w:space="0" w:color="auto"/>
      </w:divBdr>
      <w:divsChild>
        <w:div w:id="1492065989">
          <w:marLeft w:val="0"/>
          <w:marRight w:val="0"/>
          <w:marTop w:val="0"/>
          <w:marBottom w:val="0"/>
          <w:divBdr>
            <w:top w:val="none" w:sz="0" w:space="0" w:color="auto"/>
            <w:left w:val="none" w:sz="0" w:space="0" w:color="auto"/>
            <w:bottom w:val="none" w:sz="0" w:space="0" w:color="auto"/>
            <w:right w:val="none" w:sz="0" w:space="0" w:color="auto"/>
          </w:divBdr>
        </w:div>
      </w:divsChild>
    </w:div>
    <w:div w:id="768240808">
      <w:bodyDiv w:val="1"/>
      <w:marLeft w:val="0"/>
      <w:marRight w:val="0"/>
      <w:marTop w:val="0"/>
      <w:marBottom w:val="0"/>
      <w:divBdr>
        <w:top w:val="none" w:sz="0" w:space="0" w:color="auto"/>
        <w:left w:val="none" w:sz="0" w:space="0" w:color="auto"/>
        <w:bottom w:val="none" w:sz="0" w:space="0" w:color="auto"/>
        <w:right w:val="none" w:sz="0" w:space="0" w:color="auto"/>
      </w:divBdr>
    </w:div>
    <w:div w:id="16785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821E5-65E5-45FF-ADC9-F5B55B3C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21</Pages>
  <Words>2361</Words>
  <Characters>13460</Characters>
  <Application>Microsoft Office Word</Application>
  <DocSecurity>0</DocSecurity>
  <Lines>112</Lines>
  <Paragraphs>31</Paragraphs>
  <ScaleCrop>false</ScaleCrop>
  <Company/>
  <LinksUpToDate>false</LinksUpToDate>
  <CharactersWithSpaces>15790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Ambition</dc:creator>
  <cp:keywords/>
  <dc:description/>
  <cp:lastModifiedBy>微软用户</cp:lastModifiedBy>
  <cp:revision>546</cp:revision>
  <dcterms:created xsi:type="dcterms:W3CDTF">2018-10-16T00:20:00Z</dcterms:created>
  <dcterms:modified xsi:type="dcterms:W3CDTF">2018-10-25T13:47:00Z</dcterms:modified>
</cp:coreProperties>
</file>